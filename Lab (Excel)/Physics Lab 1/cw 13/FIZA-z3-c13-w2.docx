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5FB8C" w14:textId="77777777" w:rsidR="00176B02" w:rsidRDefault="00176B02" w:rsidP="00176B02">
      <w:pPr>
        <w:rPr>
          <w:sz w:val="2"/>
          <w:szCs w:val="2"/>
        </w:rPr>
      </w:pPr>
    </w:p>
    <w:p w14:paraId="7ADFE99F" w14:textId="77777777" w:rsidR="00176B02" w:rsidRDefault="00176B02" w:rsidP="00176B02">
      <w:pPr>
        <w:rPr>
          <w:sz w:val="2"/>
          <w:szCs w:val="2"/>
        </w:rPr>
      </w:pPr>
    </w:p>
    <w:tbl>
      <w:tblPr>
        <w:tblStyle w:val="Tabela-Siatka"/>
        <w:tblW w:w="0" w:type="auto"/>
        <w:tblInd w:w="108" w:type="dxa"/>
        <w:tblLook w:val="01E0" w:firstRow="1" w:lastRow="1" w:firstColumn="1" w:lastColumn="1" w:noHBand="0" w:noVBand="0"/>
      </w:tblPr>
      <w:tblGrid>
        <w:gridCol w:w="1645"/>
        <w:gridCol w:w="1470"/>
        <w:gridCol w:w="1349"/>
        <w:gridCol w:w="348"/>
        <w:gridCol w:w="1064"/>
        <w:gridCol w:w="351"/>
        <w:gridCol w:w="1240"/>
        <w:gridCol w:w="1487"/>
      </w:tblGrid>
      <w:tr w:rsidR="00176B02" w14:paraId="4C106F82" w14:textId="77777777" w:rsidTr="00176B02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268B4" w14:textId="77777777" w:rsidR="00176B02" w:rsidRDefault="00176B02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Wydział</w:t>
            </w:r>
          </w:p>
          <w:p w14:paraId="0C47A99F" w14:textId="7F723108" w:rsidR="00176B02" w:rsidRDefault="00176B02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WFiIS</w:t>
            </w:r>
            <w:proofErr w:type="spellEnd"/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2DF5A" w14:textId="77777777" w:rsidR="00176B02" w:rsidRDefault="00176B02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Imię i nazwisko</w:t>
            </w:r>
          </w:p>
          <w:p w14:paraId="047F4814" w14:textId="36591B27" w:rsidR="00176B02" w:rsidRDefault="00176B02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1.Mateusz Kulig</w:t>
            </w:r>
          </w:p>
          <w:p w14:paraId="21FCEC94" w14:textId="263613F7" w:rsidR="00176B02" w:rsidRDefault="00176B02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2.Przemysław Ryś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F1FAB" w14:textId="77777777" w:rsidR="00176B02" w:rsidRDefault="00176B02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Rok</w:t>
            </w:r>
          </w:p>
          <w:p w14:paraId="7F0C9DEA" w14:textId="4F9FFD39" w:rsidR="00176B02" w:rsidRDefault="00176B02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D837" w14:textId="77777777" w:rsidR="00176B02" w:rsidRDefault="00176B02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Grupa</w:t>
            </w:r>
          </w:p>
          <w:p w14:paraId="22130409" w14:textId="6BE3AAD3" w:rsidR="00176B02" w:rsidRDefault="00176B02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F9901" w14:textId="77777777" w:rsidR="00176B02" w:rsidRDefault="00176B02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Zespół</w:t>
            </w:r>
          </w:p>
          <w:p w14:paraId="4E8E81A5" w14:textId="181D50F9" w:rsidR="00176B02" w:rsidRDefault="00176B02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</w:tr>
      <w:tr w:rsidR="00176B02" w14:paraId="2EDE330B" w14:textId="77777777" w:rsidTr="00176B02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29C87" w14:textId="77777777" w:rsidR="00176B02" w:rsidRDefault="00176B02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PRACOWNIA</w:t>
            </w:r>
          </w:p>
          <w:p w14:paraId="6C8BB9C3" w14:textId="77777777" w:rsidR="00176B02" w:rsidRDefault="00176B02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FIZYCZNA</w:t>
            </w:r>
          </w:p>
          <w:p w14:paraId="47625C0F" w14:textId="77777777" w:rsidR="00176B02" w:rsidRDefault="00176B02">
            <w:pPr>
              <w:spacing w:before="20" w:after="20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WFiIS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AGH</w:t>
            </w:r>
          </w:p>
        </w:tc>
        <w:tc>
          <w:tcPr>
            <w:tcW w:w="59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A1F4" w14:textId="77777777" w:rsidR="00176B02" w:rsidRDefault="00176B02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Temat:</w:t>
            </w:r>
          </w:p>
          <w:p w14:paraId="23728CC8" w14:textId="030E3D56" w:rsidR="00176B02" w:rsidRDefault="00176B02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Współczynnik lepkości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F76E0" w14:textId="77777777" w:rsidR="00176B02" w:rsidRDefault="00176B02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Nr ćwiczenia</w:t>
            </w:r>
          </w:p>
          <w:p w14:paraId="7C8FAC9E" w14:textId="39427478" w:rsidR="00176B02" w:rsidRDefault="00176B02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</w:t>
            </w:r>
          </w:p>
        </w:tc>
      </w:tr>
      <w:tr w:rsidR="00176B02" w14:paraId="3B73E358" w14:textId="77777777" w:rsidTr="00176B02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8FA66" w14:textId="77777777" w:rsidR="00176B02" w:rsidRDefault="00176B02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wykonania</w:t>
            </w:r>
          </w:p>
          <w:p w14:paraId="798AE6E1" w14:textId="1BB56941" w:rsidR="00176B02" w:rsidRDefault="00176B02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14.10.2021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3F0C" w14:textId="77777777" w:rsidR="00176B02" w:rsidRDefault="00176B02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oddania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78C31" w14:textId="77777777" w:rsidR="00176B02" w:rsidRDefault="00176B02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Zwrot do popr.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A3606" w14:textId="77777777" w:rsidR="00176B02" w:rsidRDefault="00176B02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oddania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778B1" w14:textId="77777777" w:rsidR="00176B02" w:rsidRDefault="00176B02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zaliczenia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0986" w14:textId="77777777" w:rsidR="00176B02" w:rsidRDefault="00176B02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OCENA</w:t>
            </w:r>
          </w:p>
          <w:p w14:paraId="236030C0" w14:textId="77777777" w:rsidR="00176B02" w:rsidRDefault="00176B02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</w:p>
          <w:p w14:paraId="3C3AEBC6" w14:textId="77777777" w:rsidR="00176B02" w:rsidRDefault="00176B02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67E58DB1" w14:textId="77777777" w:rsidR="00176B02" w:rsidRDefault="00176B02" w:rsidP="00176B02"/>
    <w:p w14:paraId="67A704E2" w14:textId="77777777" w:rsidR="0019613E" w:rsidRDefault="0019613E" w:rsidP="00176B02"/>
    <w:p w14:paraId="62A7B139" w14:textId="56641A33" w:rsidR="0003274E" w:rsidRPr="0019613E" w:rsidRDefault="008551F2" w:rsidP="0019613E">
      <w:pPr>
        <w:jc w:val="both"/>
        <w:rPr>
          <w:b/>
          <w:bCs/>
        </w:rPr>
      </w:pPr>
      <w:r w:rsidRPr="0837DBB2">
        <w:rPr>
          <w:b/>
          <w:bCs/>
        </w:rPr>
        <w:t>W sprawozdaniu opisaliśmy pomiary wartości współczynnika lep</w:t>
      </w:r>
      <w:r w:rsidR="206B8C6A" w:rsidRPr="0837DBB2">
        <w:rPr>
          <w:b/>
          <w:bCs/>
        </w:rPr>
        <w:t>k</w:t>
      </w:r>
      <w:r w:rsidRPr="0837DBB2">
        <w:rPr>
          <w:b/>
          <w:bCs/>
        </w:rPr>
        <w:t>ości gliceryny w temperat</w:t>
      </w:r>
      <w:r w:rsidR="00596C2E" w:rsidRPr="0837DBB2">
        <w:rPr>
          <w:b/>
          <w:bCs/>
        </w:rPr>
        <w:t>urze pokojowej za pomocą metody Stokesa</w:t>
      </w:r>
      <w:r w:rsidRPr="0837DBB2">
        <w:rPr>
          <w:b/>
          <w:bCs/>
        </w:rPr>
        <w:t>. Pomiaru dokona</w:t>
      </w:r>
      <w:r w:rsidR="00735501" w:rsidRPr="0837DBB2">
        <w:rPr>
          <w:b/>
          <w:bCs/>
        </w:rPr>
        <w:t>no</w:t>
      </w:r>
      <w:r w:rsidRPr="0837DBB2">
        <w:rPr>
          <w:b/>
          <w:bCs/>
        </w:rPr>
        <w:t xml:space="preserve"> dla</w:t>
      </w:r>
      <w:r w:rsidR="00735501" w:rsidRPr="0837DBB2">
        <w:rPr>
          <w:b/>
          <w:bCs/>
        </w:rPr>
        <w:t xml:space="preserve"> dziewięciu różnych kulek</w:t>
      </w:r>
      <w:r w:rsidR="00380B49" w:rsidRPr="0837DBB2">
        <w:rPr>
          <w:b/>
          <w:bCs/>
        </w:rPr>
        <w:t>, których masy i średnice uprzednio zmierzono</w:t>
      </w:r>
      <w:r w:rsidR="003E3F08" w:rsidRPr="0837DBB2">
        <w:rPr>
          <w:b/>
          <w:bCs/>
        </w:rPr>
        <w:t xml:space="preserve">. Otrzymana wartość </w:t>
      </w:r>
      <w:r w:rsidR="00D85275" w:rsidRPr="0837DBB2">
        <w:rPr>
          <w:b/>
          <w:bCs/>
        </w:rPr>
        <w:t>jest w zgodzie z wartością tablicową w granicach niepewności pomiaru</w:t>
      </w:r>
      <w:r w:rsidR="0019613E" w:rsidRPr="0837DBB2">
        <w:rPr>
          <w:b/>
          <w:bCs/>
        </w:rPr>
        <w:t>.</w:t>
      </w:r>
      <w:r w:rsidR="003E3F08" w:rsidRPr="0837DBB2">
        <w:rPr>
          <w:b/>
          <w:bCs/>
        </w:rPr>
        <w:t xml:space="preserve"> </w:t>
      </w:r>
    </w:p>
    <w:p w14:paraId="440AD868" w14:textId="77777777" w:rsidR="0003274E" w:rsidRDefault="0003274E" w:rsidP="00176B02"/>
    <w:p w14:paraId="4228395B" w14:textId="77777777" w:rsidR="0003274E" w:rsidRDefault="0003274E" w:rsidP="00176B02"/>
    <w:p w14:paraId="0F303B97" w14:textId="77777777" w:rsidR="0003274E" w:rsidRDefault="0003274E" w:rsidP="00176B02"/>
    <w:p w14:paraId="0F8C3AD2" w14:textId="4186D9D2" w:rsidR="002B18ED" w:rsidRPr="00176B02" w:rsidRDefault="00176B02" w:rsidP="00A56FEB">
      <w:pPr>
        <w:pStyle w:val="Akapitzlist"/>
        <w:numPr>
          <w:ilvl w:val="0"/>
          <w:numId w:val="2"/>
        </w:numPr>
        <w:rPr>
          <w:b/>
          <w:bCs/>
        </w:rPr>
      </w:pPr>
      <w:r w:rsidRPr="00176B02">
        <w:rPr>
          <w:b/>
          <w:bCs/>
        </w:rPr>
        <w:t>Wstęp</w:t>
      </w:r>
      <w:r w:rsidR="009E7A24">
        <w:rPr>
          <w:b/>
          <w:bCs/>
        </w:rPr>
        <w:t xml:space="preserve"> teoretyczny</w:t>
      </w:r>
    </w:p>
    <w:p w14:paraId="162D1189" w14:textId="77777777" w:rsidR="00A56FEB" w:rsidRDefault="00A56FEB">
      <w:pPr>
        <w:rPr>
          <w:b/>
          <w:bCs/>
        </w:rPr>
      </w:pPr>
    </w:p>
    <w:p w14:paraId="10E236C3" w14:textId="041679A9" w:rsidR="00237159" w:rsidRPr="00237159" w:rsidRDefault="00FB3355" w:rsidP="0003274E">
      <w:pPr>
        <w:ind w:left="708"/>
        <w:jc w:val="both"/>
      </w:pPr>
      <w:r>
        <w:t xml:space="preserve">Każde ciało poruszające się w </w:t>
      </w:r>
      <w:r w:rsidR="006D0592">
        <w:t xml:space="preserve">dowolnym </w:t>
      </w:r>
      <w:r>
        <w:t>ośrodku</w:t>
      </w:r>
      <w:r w:rsidR="006D0592">
        <w:t xml:space="preserve"> doznaje mniejszych </w:t>
      </w:r>
      <w:r w:rsidR="00341E40">
        <w:t>bądź większych oporów</w:t>
      </w:r>
      <w:r w:rsidR="00CD03A8">
        <w:t xml:space="preserve">, za które </w:t>
      </w:r>
      <w:r w:rsidR="00532CC7">
        <w:t>odpowiedzialna jest lepkość otaczają</w:t>
      </w:r>
      <w:r w:rsidR="003A4C6B">
        <w:t>cej je cieczy</w:t>
      </w:r>
      <w:r w:rsidR="002D2BA3">
        <w:t>.</w:t>
      </w:r>
      <w:r w:rsidR="009243D6">
        <w:t xml:space="preserve"> </w:t>
      </w:r>
      <w:r w:rsidR="00C25D22">
        <w:t xml:space="preserve">Występująca </w:t>
      </w:r>
      <w:r w:rsidR="00B50311">
        <w:t>s</w:t>
      </w:r>
      <w:r w:rsidR="00C75340">
        <w:t xml:space="preserve">iła oporu jest </w:t>
      </w:r>
      <w:r w:rsidR="008D5455">
        <w:t>zadana wzorem Stokesa</w:t>
      </w:r>
    </w:p>
    <w:p w14:paraId="4101C911" w14:textId="77777777" w:rsidR="00391AA6" w:rsidRDefault="00391AA6" w:rsidP="0003274E">
      <w:pPr>
        <w:ind w:left="705"/>
        <w:jc w:val="both"/>
      </w:pPr>
    </w:p>
    <w:tbl>
      <w:tblPr>
        <w:tblStyle w:val="Tabela-Siatka"/>
        <w:tblW w:w="0" w:type="auto"/>
        <w:tblInd w:w="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6"/>
        <w:gridCol w:w="2837"/>
        <w:gridCol w:w="2774"/>
      </w:tblGrid>
      <w:tr w:rsidR="00767FD7" w14:paraId="082EE1E1" w14:textId="77777777" w:rsidTr="002B169C">
        <w:tc>
          <w:tcPr>
            <w:tcW w:w="2746" w:type="dxa"/>
          </w:tcPr>
          <w:p w14:paraId="379A53CC" w14:textId="77777777" w:rsidR="00767FD7" w:rsidRDefault="00767FD7" w:rsidP="0003274E">
            <w:pPr>
              <w:jc w:val="both"/>
            </w:pPr>
          </w:p>
        </w:tc>
        <w:tc>
          <w:tcPr>
            <w:tcW w:w="2837" w:type="dxa"/>
          </w:tcPr>
          <w:p w14:paraId="368D9D4B" w14:textId="0BBCFA4E" w:rsidR="00767FD7" w:rsidRDefault="003D54CE" w:rsidP="0003274E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op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v.</m:t>
                </m:r>
              </m:oMath>
            </m:oMathPara>
          </w:p>
        </w:tc>
        <w:tc>
          <w:tcPr>
            <w:tcW w:w="2774" w:type="dxa"/>
          </w:tcPr>
          <w:p w14:paraId="71D80B1A" w14:textId="75AA19F6" w:rsidR="00767FD7" w:rsidRDefault="00B02F9C" w:rsidP="00622126">
            <w:pPr>
              <w:jc w:val="right"/>
            </w:pPr>
            <w:r>
              <w:t>(1)</w:t>
            </w:r>
          </w:p>
        </w:tc>
      </w:tr>
    </w:tbl>
    <w:p w14:paraId="2ED69035" w14:textId="77777777" w:rsidR="002B169C" w:rsidRDefault="002B169C" w:rsidP="0003274E">
      <w:pPr>
        <w:ind w:firstLine="705"/>
        <w:jc w:val="both"/>
      </w:pPr>
    </w:p>
    <w:p w14:paraId="55332CA5" w14:textId="1FF255E9" w:rsidR="00CE0122" w:rsidRDefault="00CE0122" w:rsidP="0003274E">
      <w:pPr>
        <w:ind w:firstLine="705"/>
        <w:jc w:val="both"/>
      </w:pPr>
      <w:r>
        <w:t xml:space="preserve">Dla przypadku </w:t>
      </w:r>
      <w:r w:rsidR="00C30CD9">
        <w:t xml:space="preserve">kulistego kształtu ciała </w:t>
      </w:r>
      <w:r w:rsidR="00A56FEB">
        <w:t xml:space="preserve">współczynnik K = </w:t>
      </w:r>
      <m:oMath>
        <m:r>
          <w:rPr>
            <w:rFonts w:ascii="Cambria Math" w:hAnsi="Cambria Math"/>
          </w:rPr>
          <m:t>6π</m:t>
        </m:r>
        <m:r>
          <m:rPr>
            <m:sty m:val="p"/>
          </m:rPr>
          <w:rPr>
            <w:rFonts w:ascii="Cambria Math" w:hAnsi="Cambria Math"/>
          </w:rPr>
          <m:t>ηr</m:t>
        </m:r>
      </m:oMath>
      <w:r w:rsidR="00A56FEB">
        <w:t>.</w:t>
      </w:r>
    </w:p>
    <w:p w14:paraId="4F705208" w14:textId="6833857D" w:rsidR="009703D2" w:rsidRDefault="009703D2" w:rsidP="0003274E">
      <w:pPr>
        <w:ind w:firstLine="705"/>
        <w:jc w:val="both"/>
      </w:pPr>
      <w:r>
        <w:t>r - promień kulki</w:t>
      </w:r>
      <w:r w:rsidR="00A56FEB">
        <w:t>.</w:t>
      </w:r>
    </w:p>
    <w:p w14:paraId="0F651790" w14:textId="1B95057F" w:rsidR="009703D2" w:rsidRDefault="009703D2" w:rsidP="0003274E">
      <w:pPr>
        <w:ind w:left="705"/>
        <w:jc w:val="both"/>
      </w:pPr>
      <w:r>
        <w:t>η - współczynnik lepkości badanej cieczy</w:t>
      </w:r>
      <w:r w:rsidR="00A56FEB">
        <w:t>.</w:t>
      </w:r>
    </w:p>
    <w:p w14:paraId="71547097" w14:textId="77777777" w:rsidR="009703D2" w:rsidRDefault="009703D2" w:rsidP="0003274E">
      <w:pPr>
        <w:ind w:left="705"/>
        <w:jc w:val="both"/>
      </w:pPr>
    </w:p>
    <w:p w14:paraId="32E79426" w14:textId="7866FC72" w:rsidR="00767FD7" w:rsidRPr="00237159" w:rsidRDefault="00B96629" w:rsidP="0003274E">
      <w:pPr>
        <w:ind w:left="705"/>
        <w:jc w:val="both"/>
      </w:pPr>
      <w:r>
        <w:t xml:space="preserve">Wzór jest słuszny jedynie dla idealnych warunków tj. </w:t>
      </w:r>
      <w:r w:rsidR="002B5DBC">
        <w:t xml:space="preserve">ciało poruszające się w </w:t>
      </w:r>
      <w:r w:rsidR="0026662D">
        <w:t>ośrodku</w:t>
      </w:r>
      <w:r w:rsidR="006705DB">
        <w:t xml:space="preserve"> jest idealną kulą</w:t>
      </w:r>
      <w:r w:rsidR="00493BC6">
        <w:t xml:space="preserve">, </w:t>
      </w:r>
      <w:r w:rsidR="00BC414B">
        <w:t>ruch odbywa się z prędkością jednostajną</w:t>
      </w:r>
      <w:r w:rsidR="00F61EBF">
        <w:t xml:space="preserve"> (stąd </w:t>
      </w:r>
      <w:r w:rsidR="00685CF1">
        <w:t xml:space="preserve">siła </w:t>
      </w:r>
      <w:r w:rsidR="009703D2">
        <w:t>jest wprost proporcjonalna do prędkości ciała</w:t>
      </w:r>
      <w:r w:rsidR="00F61EBF">
        <w:t>)</w:t>
      </w:r>
      <w:r w:rsidR="00762ABC">
        <w:t xml:space="preserve">, dzięki czemu </w:t>
      </w:r>
      <w:r w:rsidR="002F354F">
        <w:t>odbywa się on w sposób laminarny</w:t>
      </w:r>
      <w:r w:rsidR="00B76B62">
        <w:t xml:space="preserve"> </w:t>
      </w:r>
      <w:r w:rsidR="003E4F03">
        <w:t>(bez zawirowań</w:t>
      </w:r>
      <w:r w:rsidR="00556FEF">
        <w:t xml:space="preserve">, cząstki cieczy </w:t>
      </w:r>
      <w:r w:rsidR="00001CF8">
        <w:t>poruszają się po strugach o jednakowej prędkości</w:t>
      </w:r>
      <w:r w:rsidR="003E4F03">
        <w:t>)</w:t>
      </w:r>
      <w:r w:rsidR="00B76B62">
        <w:t xml:space="preserve"> oraz </w:t>
      </w:r>
      <w:r w:rsidR="00375190">
        <w:t xml:space="preserve">ośrodek nie jest </w:t>
      </w:r>
      <w:r w:rsidR="00470DAC">
        <w:t>ograniczony.</w:t>
      </w:r>
      <w:r w:rsidR="00001CF8" w:rsidRPr="00001CF8">
        <w:t xml:space="preserve"> </w:t>
      </w:r>
    </w:p>
    <w:p w14:paraId="67DDF2DF" w14:textId="54E97366" w:rsidR="00AB67F8" w:rsidRDefault="00AB67F8" w:rsidP="0003274E">
      <w:pPr>
        <w:ind w:left="705"/>
        <w:jc w:val="both"/>
      </w:pPr>
      <w:r>
        <w:t xml:space="preserve">W </w:t>
      </w:r>
      <w:r w:rsidR="00896CD0">
        <w:t xml:space="preserve">przypadku </w:t>
      </w:r>
      <w:r w:rsidR="005D539A">
        <w:t>laborat</w:t>
      </w:r>
      <w:r w:rsidR="009F3391">
        <w:t xml:space="preserve">oryjnego </w:t>
      </w:r>
      <w:r w:rsidR="003E4F03">
        <w:t xml:space="preserve">mierzenia </w:t>
      </w:r>
      <w:r w:rsidR="00772A6C">
        <w:t>współczynnika lepkości</w:t>
      </w:r>
      <w:r w:rsidR="00FD446D">
        <w:t xml:space="preserve"> </w:t>
      </w:r>
      <w:r w:rsidR="001D1278">
        <w:t>występują oczywiste odstępstwa od teorii</w:t>
      </w:r>
      <w:r w:rsidR="00493720">
        <w:t xml:space="preserve">, jednak z dobrym przybliżeniem jesteśmy w </w:t>
      </w:r>
      <w:r w:rsidR="0049468E">
        <w:t xml:space="preserve">stanie </w:t>
      </w:r>
      <w:r w:rsidR="00DA0C64">
        <w:t xml:space="preserve">je mierzyć </w:t>
      </w:r>
      <w:r w:rsidR="009A79A8">
        <w:t xml:space="preserve">przy pomocy podanego wzoru </w:t>
      </w:r>
      <w:r w:rsidR="00CC468F">
        <w:t>w lekko zmodyfikowanej postaci</w:t>
      </w:r>
    </w:p>
    <w:p w14:paraId="7D4A9F70" w14:textId="22118B2A" w:rsidR="00BE1398" w:rsidRDefault="00BE1398" w:rsidP="0003274E">
      <w:pPr>
        <w:ind w:left="705"/>
        <w:jc w:val="both"/>
      </w:pPr>
      <w:r>
        <w:tab/>
      </w:r>
    </w:p>
    <w:tbl>
      <w:tblPr>
        <w:tblStyle w:val="Tabela-Siatka"/>
        <w:tblW w:w="0" w:type="auto"/>
        <w:tblInd w:w="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4678"/>
        <w:gridCol w:w="1837"/>
      </w:tblGrid>
      <w:tr w:rsidR="00BE1398" w14:paraId="011D1E39" w14:textId="77777777" w:rsidTr="00F20DB2">
        <w:tc>
          <w:tcPr>
            <w:tcW w:w="1842" w:type="dxa"/>
          </w:tcPr>
          <w:p w14:paraId="021C528F" w14:textId="77777777" w:rsidR="00BE1398" w:rsidRDefault="00BE1398" w:rsidP="0003274E">
            <w:pPr>
              <w:jc w:val="both"/>
            </w:pPr>
          </w:p>
        </w:tc>
        <w:tc>
          <w:tcPr>
            <w:tcW w:w="4678" w:type="dxa"/>
          </w:tcPr>
          <w:p w14:paraId="1397E150" w14:textId="6DA078C6" w:rsidR="00BE1398" w:rsidRDefault="003D54CE" w:rsidP="0003274E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op</m:t>
                    </m:r>
                  </m:sub>
                </m:sSub>
                <m:r>
                  <w:rPr>
                    <w:rFonts w:ascii="Cambria Math" w:hAnsi="Cambria Math"/>
                  </w:rPr>
                  <m:t>=6π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ηrv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1+2,4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1837" w:type="dxa"/>
          </w:tcPr>
          <w:p w14:paraId="44AB77BB" w14:textId="149D11CB" w:rsidR="00BE1398" w:rsidRDefault="00F049DC" w:rsidP="00622126">
            <w:pPr>
              <w:jc w:val="right"/>
            </w:pPr>
            <w:r>
              <w:t>(2)</w:t>
            </w:r>
          </w:p>
        </w:tc>
      </w:tr>
    </w:tbl>
    <w:p w14:paraId="0EBC57AE" w14:textId="77777777" w:rsidR="00AB34F5" w:rsidRDefault="00AB34F5" w:rsidP="0003274E">
      <w:pPr>
        <w:ind w:left="705"/>
        <w:jc w:val="both"/>
      </w:pPr>
    </w:p>
    <w:p w14:paraId="36248244" w14:textId="41A968C3" w:rsidR="00BE1398" w:rsidRDefault="00A148D3" w:rsidP="0003274E">
      <w:pPr>
        <w:ind w:left="705"/>
        <w:jc w:val="both"/>
      </w:pPr>
      <w:r>
        <w:t>R</w:t>
      </w:r>
      <w:r w:rsidR="006F1A96">
        <w:t xml:space="preserve"> </w:t>
      </w:r>
      <w:r w:rsidR="00C64058">
        <w:t>–</w:t>
      </w:r>
      <w:r w:rsidR="006F1A96">
        <w:t xml:space="preserve"> </w:t>
      </w:r>
      <w:r>
        <w:t>promień</w:t>
      </w:r>
      <w:r w:rsidR="00C64058">
        <w:t xml:space="preserve"> </w:t>
      </w:r>
      <w:r w:rsidR="005A20C1">
        <w:t xml:space="preserve">naczynia </w:t>
      </w:r>
      <w:r w:rsidR="001025BF">
        <w:t>w którym porusza się kulka.</w:t>
      </w:r>
    </w:p>
    <w:p w14:paraId="41072B3F" w14:textId="77777777" w:rsidR="00AB34F5" w:rsidRDefault="00AB34F5" w:rsidP="0003274E">
      <w:pPr>
        <w:ind w:left="705"/>
        <w:jc w:val="both"/>
      </w:pPr>
    </w:p>
    <w:p w14:paraId="6228A037" w14:textId="3CEBD230" w:rsidR="001025BF" w:rsidRDefault="006B0740" w:rsidP="0003274E">
      <w:pPr>
        <w:ind w:left="705"/>
        <w:jc w:val="both"/>
      </w:pPr>
      <w:r>
        <w:t xml:space="preserve">Przy założeniu iż ciało porusza się wzdłuż osi </w:t>
      </w:r>
      <w:r w:rsidR="002911BA">
        <w:t>danego walca.</w:t>
      </w:r>
    </w:p>
    <w:p w14:paraId="06B227CC" w14:textId="016FEE75" w:rsidR="002911BA" w:rsidRDefault="00AA4C72" w:rsidP="0003274E">
      <w:pPr>
        <w:ind w:left="705"/>
        <w:jc w:val="both"/>
      </w:pPr>
      <w:r>
        <w:t xml:space="preserve">Następnie w oparciu o drugą zasadę dynamiki jesteśmy w stanie </w:t>
      </w:r>
      <w:r w:rsidR="00B97DDB">
        <w:t>zapisać</w:t>
      </w:r>
      <w:r>
        <w:t xml:space="preserve"> równanie</w:t>
      </w:r>
      <w:r w:rsidR="00B1574E">
        <w:t xml:space="preserve"> i je przekształcić do </w:t>
      </w:r>
      <w:r w:rsidR="009316B4">
        <w:t>postaci</w:t>
      </w:r>
      <w:r w:rsidR="0072330B">
        <w:t>:</w:t>
      </w:r>
    </w:p>
    <w:p w14:paraId="7DEA8FE9" w14:textId="77777777" w:rsidR="009316B4" w:rsidRDefault="009316B4" w:rsidP="0003274E">
      <w:pPr>
        <w:ind w:left="705"/>
        <w:jc w:val="both"/>
      </w:pPr>
    </w:p>
    <w:tbl>
      <w:tblPr>
        <w:tblStyle w:val="Tabela-Siatka"/>
        <w:tblW w:w="0" w:type="auto"/>
        <w:tblInd w:w="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1417"/>
        <w:gridCol w:w="5528"/>
        <w:gridCol w:w="1412"/>
      </w:tblGrid>
      <w:tr w:rsidR="00AA4C72" w14:paraId="5CCFF337" w14:textId="77777777" w:rsidTr="00C84BD9">
        <w:tc>
          <w:tcPr>
            <w:tcW w:w="1417" w:type="dxa"/>
          </w:tcPr>
          <w:p w14:paraId="229A9336" w14:textId="77777777" w:rsidR="00AA4C72" w:rsidRDefault="00AA4C72" w:rsidP="0003274E">
            <w:pPr>
              <w:jc w:val="both"/>
            </w:pPr>
          </w:p>
        </w:tc>
        <w:tc>
          <w:tcPr>
            <w:tcW w:w="5528" w:type="dxa"/>
          </w:tcPr>
          <w:p w14:paraId="1F0E5097" w14:textId="1F2C60AA" w:rsidR="00AA4C72" w:rsidRDefault="003D54CE" w:rsidP="0003274E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wyp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op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412" w:type="dxa"/>
          </w:tcPr>
          <w:p w14:paraId="03367FC2" w14:textId="612618F4" w:rsidR="00AA4C72" w:rsidRDefault="00954EC5" w:rsidP="00622126">
            <w:pPr>
              <w:jc w:val="right"/>
            </w:pPr>
            <w:r>
              <w:t>(3)</w:t>
            </w:r>
          </w:p>
        </w:tc>
      </w:tr>
      <w:tr w:rsidR="00414C70" w14:paraId="7BE14EF5" w14:textId="77777777" w:rsidTr="00C84BD9">
        <w:tc>
          <w:tcPr>
            <w:tcW w:w="1417" w:type="dxa"/>
          </w:tcPr>
          <w:p w14:paraId="07A7FF39" w14:textId="77777777" w:rsidR="00414C70" w:rsidRDefault="00414C70" w:rsidP="0003274E">
            <w:pPr>
              <w:jc w:val="both"/>
            </w:pPr>
          </w:p>
        </w:tc>
        <w:tc>
          <w:tcPr>
            <w:tcW w:w="5528" w:type="dxa"/>
          </w:tcPr>
          <w:p w14:paraId="52F6DAE3" w14:textId="72A131B4" w:rsidR="00414C70" w:rsidRPr="006C2D2F" w:rsidRDefault="00A148D3" w:rsidP="0003274E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=mg-ρgV-6π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ηr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1+2,4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1412" w:type="dxa"/>
          </w:tcPr>
          <w:p w14:paraId="6338249C" w14:textId="77777777" w:rsidR="00414C70" w:rsidRDefault="00414C70" w:rsidP="0003274E">
            <w:pPr>
              <w:jc w:val="both"/>
            </w:pPr>
          </w:p>
        </w:tc>
      </w:tr>
    </w:tbl>
    <w:p w14:paraId="2BEDB3AC" w14:textId="77777777" w:rsidR="00AA4C72" w:rsidRDefault="00AA4C72" w:rsidP="0003274E">
      <w:pPr>
        <w:ind w:left="705"/>
        <w:jc w:val="both"/>
      </w:pPr>
    </w:p>
    <w:p w14:paraId="4AFB7A99" w14:textId="48D40303" w:rsidR="007A61B9" w:rsidRDefault="007A61B9" w:rsidP="0003274E">
      <w:pPr>
        <w:ind w:left="705"/>
        <w:jc w:val="both"/>
      </w:pPr>
      <w:r>
        <w:t>Jest to równanie różniczkowe liniowe niejednorodne</w:t>
      </w:r>
      <w:r w:rsidR="00734921">
        <w:t xml:space="preserve"> ze względu na argument </w:t>
      </w:r>
      <w:r w:rsidR="00734921" w:rsidRPr="006875A6">
        <w:rPr>
          <w:i/>
          <w:iCs/>
        </w:rPr>
        <w:t>v</w:t>
      </w:r>
      <w:r w:rsidR="00C9260D">
        <w:t xml:space="preserve">, po jego rozwiązaniu otrzymujemy następującą </w:t>
      </w:r>
      <w:r w:rsidR="00DF3680">
        <w:t>równość</w:t>
      </w:r>
    </w:p>
    <w:p w14:paraId="24F8604A" w14:textId="77777777" w:rsidR="00C84BD9" w:rsidRDefault="00C84BD9" w:rsidP="0003274E">
      <w:pPr>
        <w:ind w:left="705"/>
        <w:jc w:val="both"/>
      </w:pPr>
    </w:p>
    <w:tbl>
      <w:tblPr>
        <w:tblStyle w:val="Tabela-Siatka"/>
        <w:tblW w:w="0" w:type="auto"/>
        <w:tblInd w:w="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5528"/>
        <w:gridCol w:w="1412"/>
      </w:tblGrid>
      <w:tr w:rsidR="00DF3680" w14:paraId="74B1C6B0" w14:textId="77777777" w:rsidTr="00C84BD9">
        <w:tc>
          <w:tcPr>
            <w:tcW w:w="1417" w:type="dxa"/>
          </w:tcPr>
          <w:p w14:paraId="17A66078" w14:textId="77777777" w:rsidR="00DF3680" w:rsidRDefault="00DF3680" w:rsidP="0003274E">
            <w:pPr>
              <w:jc w:val="both"/>
            </w:pPr>
          </w:p>
        </w:tc>
        <w:tc>
          <w:tcPr>
            <w:tcW w:w="5528" w:type="dxa"/>
          </w:tcPr>
          <w:p w14:paraId="64CFA745" w14:textId="40E1628E" w:rsidR="00DF3680" w:rsidRDefault="00C852A6" w:rsidP="0003274E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gr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gr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den>
                        </m:f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1412" w:type="dxa"/>
          </w:tcPr>
          <w:p w14:paraId="0D50ED71" w14:textId="24778BEE" w:rsidR="00DF3680" w:rsidRDefault="00C84BD9" w:rsidP="00622126">
            <w:pPr>
              <w:jc w:val="right"/>
            </w:pPr>
            <w:r>
              <w:t>(</w:t>
            </w:r>
            <w:r w:rsidR="00954EC5">
              <w:t>4</w:t>
            </w:r>
            <w:r>
              <w:t>)</w:t>
            </w:r>
          </w:p>
        </w:tc>
      </w:tr>
    </w:tbl>
    <w:p w14:paraId="599E7745" w14:textId="77777777" w:rsidR="00DF3680" w:rsidRDefault="00DF3680" w:rsidP="0003274E">
      <w:pPr>
        <w:ind w:left="705"/>
        <w:jc w:val="both"/>
      </w:pPr>
    </w:p>
    <w:p w14:paraId="289C81B7" w14:textId="062CB3B6" w:rsidR="00A53CD4" w:rsidRDefault="00C54357" w:rsidP="0003274E">
      <w:pPr>
        <w:ind w:left="705"/>
        <w:jc w:val="both"/>
      </w:pPr>
      <w:r>
        <w:t>Gdzie</w:t>
      </w:r>
      <w:r w:rsidR="00A53CD4">
        <w:t xml:space="preserve"> τ oznacza stałą czasową, która jest równa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K</m:t>
            </m:r>
          </m:den>
        </m:f>
      </m:oMath>
      <w:r w:rsidR="00A53CD4">
        <w:t>.</w:t>
      </w:r>
    </w:p>
    <w:p w14:paraId="03CEB85F" w14:textId="4BDF5E81" w:rsidR="00C84BD9" w:rsidRDefault="00C54357" w:rsidP="0003274E">
      <w:pPr>
        <w:ind w:left="705"/>
        <w:jc w:val="both"/>
      </w:pPr>
      <w:r>
        <w:t>Natomiast</w:t>
      </w:r>
      <w:r w:rsidR="00C852A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gr</m:t>
            </m:r>
          </m:sub>
        </m:sSub>
      </m:oMath>
      <w:r w:rsidR="00C852A6">
        <w:t xml:space="preserve"> oznacza prędkość graniczą, liczymy ją </w:t>
      </w:r>
      <w:r w:rsidR="00954EC5">
        <w:t xml:space="preserve">przyjmując </w:t>
      </w:r>
      <m:oMath>
        <m:r>
          <w:rPr>
            <w:rFonts w:ascii="Cambria Math" w:hAnsi="Cambria Math"/>
          </w:rPr>
          <m:t xml:space="preserve">a=0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  <w:r w:rsidR="0057192A">
        <w:t xml:space="preserve"> </w:t>
      </w:r>
      <w:r w:rsidR="00DE36B4">
        <w:t>w równaniu (3)</w:t>
      </w:r>
      <w:r w:rsidR="00037476">
        <w:t xml:space="preserve">, </w:t>
      </w:r>
      <w:r w:rsidR="00C13A3D">
        <w:t>jest ona równa</w:t>
      </w:r>
      <w:r w:rsidR="006877DB">
        <w:t xml:space="preserve"> </w:t>
      </w:r>
    </w:p>
    <w:p w14:paraId="59969619" w14:textId="77777777" w:rsidR="00905AB8" w:rsidRDefault="00905AB8" w:rsidP="0003274E">
      <w:pPr>
        <w:ind w:left="705"/>
        <w:jc w:val="both"/>
      </w:pPr>
    </w:p>
    <w:tbl>
      <w:tblPr>
        <w:tblStyle w:val="Tabela-Siatka"/>
        <w:tblW w:w="0" w:type="auto"/>
        <w:tblInd w:w="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2702"/>
        <w:gridCol w:w="2931"/>
        <w:gridCol w:w="2734"/>
      </w:tblGrid>
      <w:tr w:rsidR="006877DB" w14:paraId="7764FB12" w14:textId="77777777" w:rsidTr="00C83691">
        <w:tc>
          <w:tcPr>
            <w:tcW w:w="3020" w:type="dxa"/>
          </w:tcPr>
          <w:p w14:paraId="3AF671DE" w14:textId="77777777" w:rsidR="006877DB" w:rsidRDefault="006877DB" w:rsidP="0003274E">
            <w:pPr>
              <w:jc w:val="both"/>
            </w:pPr>
          </w:p>
        </w:tc>
        <w:tc>
          <w:tcPr>
            <w:tcW w:w="3021" w:type="dxa"/>
          </w:tcPr>
          <w:p w14:paraId="1B7B1B01" w14:textId="0057FAED" w:rsidR="006877DB" w:rsidRDefault="003D54CE" w:rsidP="0003274E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g(m-ρV)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6π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ηr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1+2,4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3021" w:type="dxa"/>
          </w:tcPr>
          <w:p w14:paraId="5CC7C888" w14:textId="60EFF613" w:rsidR="006877DB" w:rsidRDefault="00C83691" w:rsidP="00622126">
            <w:pPr>
              <w:jc w:val="right"/>
            </w:pPr>
            <w:r>
              <w:t>(5)</w:t>
            </w:r>
          </w:p>
        </w:tc>
      </w:tr>
    </w:tbl>
    <w:p w14:paraId="46B8DB7E" w14:textId="77777777" w:rsidR="00AB34F5" w:rsidRDefault="00AB34F5" w:rsidP="0003274E">
      <w:pPr>
        <w:ind w:left="705"/>
        <w:jc w:val="both"/>
      </w:pPr>
    </w:p>
    <w:p w14:paraId="38FDA9F6" w14:textId="40F14AF7" w:rsidR="005351BD" w:rsidRDefault="005351BD" w:rsidP="0003274E">
      <w:pPr>
        <w:ind w:left="705"/>
        <w:jc w:val="both"/>
      </w:pPr>
      <w:r>
        <w:t xml:space="preserve">Przekształcając ten wzór </w:t>
      </w:r>
      <w:r w:rsidR="00AD1148">
        <w:t>w konsekwencji otrzymamy wyrażenie za którego pomocą obliczymy szukany współczynnik</w:t>
      </w:r>
    </w:p>
    <w:p w14:paraId="03D5C545" w14:textId="3AFD8BE2" w:rsidR="00FD2FB7" w:rsidRDefault="00FD2FB7" w:rsidP="0003274E">
      <w:pPr>
        <w:ind w:left="705"/>
        <w:jc w:val="both"/>
      </w:pPr>
    </w:p>
    <w:tbl>
      <w:tblPr>
        <w:tblStyle w:val="Tabela-Siatka"/>
        <w:tblW w:w="0" w:type="auto"/>
        <w:tblInd w:w="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2"/>
        <w:gridCol w:w="2950"/>
        <w:gridCol w:w="2725"/>
      </w:tblGrid>
      <w:tr w:rsidR="00FD2FB7" w14:paraId="2B76AD49" w14:textId="77777777" w:rsidTr="00FD2FB7">
        <w:tc>
          <w:tcPr>
            <w:tcW w:w="3020" w:type="dxa"/>
          </w:tcPr>
          <w:p w14:paraId="158656C1" w14:textId="77777777" w:rsidR="00FD2FB7" w:rsidRDefault="00FD2FB7" w:rsidP="0003274E">
            <w:pPr>
              <w:jc w:val="both"/>
            </w:pPr>
          </w:p>
        </w:tc>
        <w:tc>
          <w:tcPr>
            <w:tcW w:w="3021" w:type="dxa"/>
          </w:tcPr>
          <w:p w14:paraId="5DBAEA07" w14:textId="5248624B" w:rsidR="00FD2FB7" w:rsidRDefault="00EF100E" w:rsidP="0003274E">
            <w:pPr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g(m-ρV)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6π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1+2,4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3021" w:type="dxa"/>
          </w:tcPr>
          <w:p w14:paraId="66B0E60F" w14:textId="73B13FEA" w:rsidR="00FD2FB7" w:rsidRDefault="00FD2FB7" w:rsidP="00622126">
            <w:pPr>
              <w:jc w:val="right"/>
            </w:pPr>
            <w:r>
              <w:t>(6)</w:t>
            </w:r>
          </w:p>
        </w:tc>
      </w:tr>
    </w:tbl>
    <w:p w14:paraId="14044C73" w14:textId="77777777" w:rsidR="00DF3CC3" w:rsidRDefault="00DF3CC3" w:rsidP="0003274E">
      <w:pPr>
        <w:ind w:left="705"/>
        <w:jc w:val="both"/>
      </w:pPr>
    </w:p>
    <w:p w14:paraId="2BEC3033" w14:textId="6BAACBDE" w:rsidR="00FD2FB7" w:rsidRDefault="00BC37B9" w:rsidP="0003274E">
      <w:pPr>
        <w:ind w:left="705"/>
        <w:jc w:val="both"/>
      </w:pPr>
      <w:r>
        <w:t>Aby jednak móc go zastosować prędkość obiektu musi być jedno</w:t>
      </w:r>
      <w:r w:rsidR="00DF3CC3">
        <w:t xml:space="preserve">stajna, </w:t>
      </w:r>
      <w:r w:rsidR="000402FB">
        <w:t xml:space="preserve">w przybliżeniu tak będzie po przebyciu przez ciało drogi </w:t>
      </w:r>
      <w:r w:rsidR="009F73C7">
        <w:t xml:space="preserve">około </w:t>
      </w:r>
      <w:r w:rsidR="000402FB">
        <w:t>3</w:t>
      </w:r>
      <w:r w:rsidR="000F416F">
        <w:t>τ*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gr</m:t>
            </m:r>
          </m:sub>
        </m:sSub>
      </m:oMath>
      <w:r w:rsidR="00D11347">
        <w:t>.</w:t>
      </w:r>
      <w:r w:rsidR="00F35BED" w:rsidRPr="00AC79F5">
        <w:rPr>
          <w:b/>
          <w:bCs/>
        </w:rPr>
        <w:t>[</w:t>
      </w:r>
      <w:r w:rsidR="00AC79F5" w:rsidRPr="00AC79F5">
        <w:rPr>
          <w:b/>
          <w:bCs/>
        </w:rPr>
        <w:t>1</w:t>
      </w:r>
      <w:r w:rsidR="00F35BED" w:rsidRPr="00AC79F5">
        <w:rPr>
          <w:b/>
          <w:bCs/>
        </w:rPr>
        <w:t>]</w:t>
      </w:r>
    </w:p>
    <w:p w14:paraId="297D2EC6" w14:textId="77777777" w:rsidR="00F41DB3" w:rsidRDefault="00F41DB3" w:rsidP="0003274E">
      <w:pPr>
        <w:ind w:left="705"/>
        <w:jc w:val="both"/>
      </w:pPr>
    </w:p>
    <w:p w14:paraId="166F2AB6" w14:textId="77777777" w:rsidR="00F41DB3" w:rsidRDefault="00F41DB3" w:rsidP="0003274E">
      <w:pPr>
        <w:ind w:left="705"/>
        <w:jc w:val="both"/>
      </w:pPr>
    </w:p>
    <w:p w14:paraId="07B6D3AD" w14:textId="21ED600E" w:rsidR="003253FC" w:rsidRDefault="00F41DB3" w:rsidP="0003274E">
      <w:pPr>
        <w:ind w:left="705"/>
        <w:jc w:val="both"/>
      </w:pPr>
      <w:r>
        <w:rPr>
          <w:noProof/>
        </w:rPr>
        <w:drawing>
          <wp:inline distT="0" distB="0" distL="0" distR="0" wp14:anchorId="12FA9043" wp14:editId="779B753B">
            <wp:extent cx="4876800" cy="353568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6F544" w14:textId="4AEC62B4" w:rsidR="00F41DB3" w:rsidRDefault="00F41DB3" w:rsidP="0003274E">
      <w:pPr>
        <w:ind w:left="705"/>
        <w:jc w:val="both"/>
      </w:pPr>
      <w:r w:rsidRPr="009867AE">
        <w:rPr>
          <w:b/>
          <w:bCs/>
        </w:rPr>
        <w:t>R</w:t>
      </w:r>
      <w:r w:rsidR="00CE45D7" w:rsidRPr="009867AE">
        <w:rPr>
          <w:b/>
          <w:bCs/>
        </w:rPr>
        <w:t>y</w:t>
      </w:r>
      <w:r w:rsidR="00A70BB6" w:rsidRPr="009867AE">
        <w:rPr>
          <w:b/>
          <w:bCs/>
        </w:rPr>
        <w:t>s</w:t>
      </w:r>
      <w:r w:rsidR="00CE45D7" w:rsidRPr="009867AE">
        <w:rPr>
          <w:b/>
          <w:bCs/>
        </w:rPr>
        <w:t>. 1</w:t>
      </w:r>
      <w:r w:rsidR="00A70BB6" w:rsidRPr="009867AE">
        <w:rPr>
          <w:b/>
          <w:bCs/>
        </w:rPr>
        <w:t>.</w:t>
      </w:r>
      <w:r w:rsidR="00A70BB6">
        <w:t xml:space="preserve"> Wykres </w:t>
      </w:r>
      <w:r w:rsidR="003621A3">
        <w:t>zależności</w:t>
      </w:r>
      <w:r w:rsidR="00A70BB6">
        <w:t xml:space="preserve"> </w:t>
      </w:r>
      <w:r w:rsidR="009867AE">
        <w:t>prędkości</w:t>
      </w:r>
      <w:r w:rsidR="00A70BB6">
        <w:t xml:space="preserve"> </w:t>
      </w:r>
      <w:r w:rsidR="00456300">
        <w:t>ciała</w:t>
      </w:r>
      <w:r w:rsidR="009867AE">
        <w:t>,</w:t>
      </w:r>
      <w:r w:rsidR="00D72528">
        <w:t xml:space="preserve"> na które działa </w:t>
      </w:r>
      <w:r w:rsidR="009867AE">
        <w:t xml:space="preserve">siła </w:t>
      </w:r>
      <w:r w:rsidR="003621A3">
        <w:t>ciążenia</w:t>
      </w:r>
      <w:r w:rsidR="00456300">
        <w:t xml:space="preserve"> </w:t>
      </w:r>
      <w:r w:rsidR="00D72528">
        <w:t>w płynie</w:t>
      </w:r>
      <w:r w:rsidR="003621A3">
        <w:t xml:space="preserve">. Na początku ciało porusza się ruchem </w:t>
      </w:r>
      <w:r w:rsidR="00AC79F5">
        <w:t>nie</w:t>
      </w:r>
      <w:r w:rsidR="003621A3">
        <w:t xml:space="preserve">jednostajnie </w:t>
      </w:r>
      <w:r w:rsidR="00965DA9">
        <w:t>zmiennym</w:t>
      </w:r>
      <w:r w:rsidR="00756FAD">
        <w:t>, a po czasie około 3</w:t>
      </w:r>
      <w:r w:rsidR="009867AE">
        <w:t>τ</w:t>
      </w:r>
      <w:r w:rsidR="00756FAD">
        <w:t xml:space="preserve"> ruchem jednostajnym. Pomiarów dokonano po </w:t>
      </w:r>
      <w:r w:rsidR="009867AE">
        <w:t>upływie tego czasu.</w:t>
      </w:r>
      <w:r w:rsidR="00C43EB1">
        <w:t xml:space="preserve"> </w:t>
      </w:r>
      <w:r w:rsidR="00C43EB1" w:rsidRPr="00AC79F5">
        <w:rPr>
          <w:b/>
          <w:bCs/>
        </w:rPr>
        <w:t>[</w:t>
      </w:r>
      <w:r w:rsidR="00AC79F5">
        <w:rPr>
          <w:b/>
          <w:bCs/>
        </w:rPr>
        <w:t>2</w:t>
      </w:r>
      <w:r w:rsidR="00C43EB1" w:rsidRPr="00AC79F5">
        <w:rPr>
          <w:b/>
          <w:bCs/>
        </w:rPr>
        <w:t>]</w:t>
      </w:r>
    </w:p>
    <w:p w14:paraId="16D042D8" w14:textId="77777777" w:rsidR="00F41DB3" w:rsidRDefault="00F41DB3" w:rsidP="0003274E">
      <w:pPr>
        <w:ind w:left="705"/>
        <w:jc w:val="both"/>
      </w:pPr>
    </w:p>
    <w:p w14:paraId="16C0CD25" w14:textId="77777777" w:rsidR="00F41DB3" w:rsidRDefault="00F41DB3" w:rsidP="0003274E">
      <w:pPr>
        <w:ind w:left="705"/>
        <w:jc w:val="both"/>
      </w:pPr>
    </w:p>
    <w:p w14:paraId="647CE9A6" w14:textId="77777777" w:rsidR="0003274E" w:rsidRDefault="0003274E" w:rsidP="0003274E">
      <w:pPr>
        <w:ind w:left="705"/>
        <w:jc w:val="both"/>
      </w:pPr>
    </w:p>
    <w:p w14:paraId="60F3E72A" w14:textId="62A7EEE7" w:rsidR="00FE03B7" w:rsidRDefault="00FE03B7" w:rsidP="00770166">
      <w:pPr>
        <w:jc w:val="both"/>
      </w:pPr>
      <w:r>
        <w:t>Przyjmując</w:t>
      </w:r>
      <w:r w:rsidR="00622126">
        <w:t>,</w:t>
      </w:r>
      <w:r>
        <w:t xml:space="preserve"> iż doświadczalnie łatwiej jest zmierzyć średnicę niż promień, oraz </w:t>
      </w:r>
      <w:r w:rsidR="00447F38">
        <w:t xml:space="preserve">formułę na objętość kulistego ciała </w:t>
      </w: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,</m:t>
        </m:r>
      </m:oMath>
      <w:r w:rsidR="00927C2E">
        <w:rPr>
          <w:noProof/>
        </w:rPr>
        <w:t xml:space="preserve"> otrzymujemy</w:t>
      </w:r>
    </w:p>
    <w:p w14:paraId="62102FF3" w14:textId="77777777" w:rsidR="00927C2E" w:rsidRDefault="00927C2E" w:rsidP="0003274E">
      <w:pPr>
        <w:ind w:left="705"/>
        <w:jc w:val="both"/>
        <w:rPr>
          <w:noProof/>
        </w:rPr>
      </w:pPr>
    </w:p>
    <w:tbl>
      <w:tblPr>
        <w:tblStyle w:val="Tabela-Siatka"/>
        <w:tblW w:w="0" w:type="auto"/>
        <w:tblInd w:w="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2"/>
        <w:gridCol w:w="2931"/>
        <w:gridCol w:w="2734"/>
      </w:tblGrid>
      <w:tr w:rsidR="00927C2E" w14:paraId="7EE05E89" w14:textId="77777777" w:rsidTr="006F688C">
        <w:tc>
          <w:tcPr>
            <w:tcW w:w="3020" w:type="dxa"/>
          </w:tcPr>
          <w:p w14:paraId="08EE10CA" w14:textId="77777777" w:rsidR="00927C2E" w:rsidRDefault="00927C2E" w:rsidP="0003274E">
            <w:pPr>
              <w:jc w:val="both"/>
            </w:pPr>
          </w:p>
        </w:tc>
        <w:tc>
          <w:tcPr>
            <w:tcW w:w="3021" w:type="dxa"/>
          </w:tcPr>
          <w:p w14:paraId="3006B7C7" w14:textId="67CBDCA8" w:rsidR="00927C2E" w:rsidRDefault="004F2C67" w:rsidP="0003274E">
            <w:pPr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πρ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3πld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1+2,4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3021" w:type="dxa"/>
          </w:tcPr>
          <w:p w14:paraId="15958845" w14:textId="77777777" w:rsidR="00622126" w:rsidRDefault="00622126" w:rsidP="0003274E">
            <w:pPr>
              <w:jc w:val="both"/>
            </w:pPr>
          </w:p>
          <w:p w14:paraId="0CC50F15" w14:textId="5C85D6FD" w:rsidR="00927C2E" w:rsidRDefault="006F688C" w:rsidP="00622126">
            <w:pPr>
              <w:jc w:val="right"/>
            </w:pPr>
            <w:r>
              <w:t>(7)</w:t>
            </w:r>
          </w:p>
        </w:tc>
      </w:tr>
    </w:tbl>
    <w:p w14:paraId="1EC2F70F" w14:textId="77777777" w:rsidR="00927C2E" w:rsidRDefault="00927C2E" w:rsidP="0003274E">
      <w:pPr>
        <w:ind w:left="705"/>
        <w:jc w:val="both"/>
      </w:pPr>
    </w:p>
    <w:p w14:paraId="33D23E5E" w14:textId="43E3544E" w:rsidR="00131C70" w:rsidRDefault="004F496F" w:rsidP="0003274E">
      <w:pPr>
        <w:ind w:left="705"/>
        <w:jc w:val="both"/>
      </w:pPr>
      <w:r>
        <w:t>d – średnica kulki</w:t>
      </w:r>
      <w:r w:rsidR="00A343B2">
        <w:t>.</w:t>
      </w:r>
    </w:p>
    <w:p w14:paraId="085504EA" w14:textId="095CB047" w:rsidR="004F496F" w:rsidRDefault="004F496F" w:rsidP="0003274E">
      <w:pPr>
        <w:ind w:left="705"/>
        <w:jc w:val="both"/>
      </w:pPr>
      <w:r>
        <w:t xml:space="preserve">D – średnica </w:t>
      </w:r>
      <w:r w:rsidR="00676C03">
        <w:t>naczynia</w:t>
      </w:r>
      <w:r w:rsidR="00A343B2">
        <w:t xml:space="preserve"> w którym porusza się kulka.</w:t>
      </w:r>
    </w:p>
    <w:p w14:paraId="6051A54B" w14:textId="07D2BB98" w:rsidR="00080300" w:rsidRDefault="00D41D02" w:rsidP="0003274E">
      <w:pPr>
        <w:ind w:left="705"/>
        <w:jc w:val="both"/>
      </w:pPr>
      <w:r>
        <w:t xml:space="preserve">Zatem by móc wyznaczyć współczynnik lepkości </w:t>
      </w:r>
      <w:r w:rsidR="00464E48">
        <w:t xml:space="preserve">metodą Stokesa musimy wyznaczyć wszystkie </w:t>
      </w:r>
      <w:r w:rsidR="00E136D4">
        <w:t>obecne po prawej stronie wzoru wielkości.</w:t>
      </w:r>
    </w:p>
    <w:p w14:paraId="5E3C7EBD" w14:textId="77777777" w:rsidR="00391AA6" w:rsidRPr="00237159" w:rsidRDefault="00391AA6" w:rsidP="00341E40">
      <w:pPr>
        <w:ind w:left="705"/>
      </w:pPr>
    </w:p>
    <w:p w14:paraId="77E85153" w14:textId="28FB5DAB" w:rsidR="00176B02" w:rsidRDefault="00176B02" w:rsidP="00A56FEB">
      <w:pPr>
        <w:pStyle w:val="Akapitzlist"/>
        <w:numPr>
          <w:ilvl w:val="0"/>
          <w:numId w:val="2"/>
        </w:numPr>
        <w:rPr>
          <w:b/>
          <w:bCs/>
        </w:rPr>
      </w:pPr>
      <w:r w:rsidRPr="00176B02">
        <w:rPr>
          <w:b/>
          <w:bCs/>
        </w:rPr>
        <w:t>Aparatura</w:t>
      </w:r>
    </w:p>
    <w:p w14:paraId="2A719889" w14:textId="65800718" w:rsidR="001D2BD8" w:rsidRPr="007654C3" w:rsidRDefault="007654C3" w:rsidP="006436BC">
      <w:pPr>
        <w:ind w:left="708"/>
      </w:pPr>
      <w:r>
        <w:t>W celu wykonania doświadczenia użyliśmy następujących przedmiotów</w:t>
      </w:r>
      <w:r w:rsidR="00110E4A">
        <w:t>:</w:t>
      </w:r>
    </w:p>
    <w:p w14:paraId="636C50F9" w14:textId="51564182" w:rsidR="00C93221" w:rsidRPr="001D2BD8" w:rsidRDefault="00C93221" w:rsidP="00110E4A">
      <w:pPr>
        <w:rPr>
          <w:b/>
          <w:bCs/>
        </w:rPr>
      </w:pPr>
    </w:p>
    <w:p w14:paraId="1C5B5547" w14:textId="39C6FF5D" w:rsidR="00176B02" w:rsidRDefault="00176B02" w:rsidP="0003274E">
      <w:pPr>
        <w:pStyle w:val="Akapitzlist"/>
        <w:numPr>
          <w:ilvl w:val="0"/>
          <w:numId w:val="1"/>
        </w:numPr>
        <w:jc w:val="both"/>
      </w:pPr>
      <w:r>
        <w:t>Waga laboratoryjna</w:t>
      </w:r>
      <w:r w:rsidR="00180082">
        <w:t xml:space="preserve"> marki RADWAG – Dokładność pomiarowa tej wagi wynosi 0,000001 [kg]. Zakres pomiarowy wagi wynosi od 20 miligramów do 360 gramów</w:t>
      </w:r>
      <w:r w:rsidR="008C075A">
        <w:t>.</w:t>
      </w:r>
      <w:r w:rsidR="00180082">
        <w:t xml:space="preserve"> Aby zapobiec wpływowi czynników zewnętrznych</w:t>
      </w:r>
      <w:r w:rsidR="00C85B3A">
        <w:t xml:space="preserve"> nakryliśmy wagę kloszem i czekaliśmy</w:t>
      </w:r>
      <w:r w:rsidR="00EE215A">
        <w:t xml:space="preserve">, aż wskazanie wagi się ustabilizuje. </w:t>
      </w:r>
    </w:p>
    <w:p w14:paraId="04B6875F" w14:textId="23699DB7" w:rsidR="004461F5" w:rsidRDefault="004461F5" w:rsidP="0003274E">
      <w:pPr>
        <w:pStyle w:val="Akapitzlist"/>
        <w:numPr>
          <w:ilvl w:val="0"/>
          <w:numId w:val="1"/>
        </w:numPr>
        <w:jc w:val="both"/>
      </w:pPr>
      <w:r>
        <w:t>Stoper - Dokładność pomiarowa tego stopera wynosi 0,01 [s]. Jednak ze względu na szybkość reakcji ludzkiego organizmu wynosząc</w:t>
      </w:r>
      <w:r w:rsidR="00F469B3">
        <w:t>ą</w:t>
      </w:r>
      <w:r>
        <w:t xml:space="preserve"> 0,1 [s]</w:t>
      </w:r>
      <w:r w:rsidR="00FE6D1C">
        <w:t>, to właśnie tę liczbę przyjęliśmy jako niepewność pomiaru czasu.</w:t>
      </w:r>
    </w:p>
    <w:p w14:paraId="67F84CA2" w14:textId="51BD4A05" w:rsidR="00176B02" w:rsidRDefault="00176B02" w:rsidP="0003274E">
      <w:pPr>
        <w:pStyle w:val="Akapitzlist"/>
        <w:numPr>
          <w:ilvl w:val="0"/>
          <w:numId w:val="1"/>
        </w:numPr>
        <w:jc w:val="both"/>
      </w:pPr>
      <w:r>
        <w:t>Śruba mikrometryczna</w:t>
      </w:r>
      <w:r w:rsidR="004461F5">
        <w:t xml:space="preserve"> </w:t>
      </w:r>
      <w:r w:rsidR="00953693">
        <w:t>–</w:t>
      </w:r>
      <w:r w:rsidR="008605F5">
        <w:t xml:space="preserve"> </w:t>
      </w:r>
      <w:r w:rsidR="00953693">
        <w:t>Zakres</w:t>
      </w:r>
      <w:r w:rsidR="007873C2">
        <w:t xml:space="preserve"> użytej </w:t>
      </w:r>
      <w:r w:rsidR="00CF60D5">
        <w:t xml:space="preserve">śruby </w:t>
      </w:r>
      <w:r w:rsidR="0033217A">
        <w:t>wynosi</w:t>
      </w:r>
      <w:r w:rsidR="00306490">
        <w:t xml:space="preserve"> </w:t>
      </w:r>
      <w:r w:rsidR="00861D7F">
        <w:t xml:space="preserve">od </w:t>
      </w:r>
      <w:r w:rsidR="00B708A8">
        <w:t>zera do 25</w:t>
      </w:r>
      <w:r w:rsidR="00AD01D9">
        <w:t xml:space="preserve"> milimetrów</w:t>
      </w:r>
      <w:r w:rsidR="003F75F3">
        <w:t xml:space="preserve">, a jej </w:t>
      </w:r>
      <w:r w:rsidR="002878A4">
        <w:t>dokła</w:t>
      </w:r>
      <w:r w:rsidR="00F56A40">
        <w:t>dność</w:t>
      </w:r>
      <w:r w:rsidR="006D12E4">
        <w:t xml:space="preserve"> 0,0</w:t>
      </w:r>
      <w:r w:rsidR="00893F71">
        <w:t xml:space="preserve">1 </w:t>
      </w:r>
      <w:r w:rsidR="00ED2E43">
        <w:t>[mm]</w:t>
      </w:r>
      <w:r w:rsidR="00336173">
        <w:t>.</w:t>
      </w:r>
      <w:r w:rsidR="004461F5">
        <w:t xml:space="preserve"> </w:t>
      </w:r>
    </w:p>
    <w:p w14:paraId="143C69A5" w14:textId="41A92EF6" w:rsidR="00176B02" w:rsidRDefault="00176B02" w:rsidP="0003274E">
      <w:pPr>
        <w:pStyle w:val="Akapitzlist"/>
        <w:numPr>
          <w:ilvl w:val="0"/>
          <w:numId w:val="1"/>
        </w:numPr>
        <w:jc w:val="both"/>
      </w:pPr>
      <w:r>
        <w:t>Termometr</w:t>
      </w:r>
      <w:r w:rsidR="00236CF5">
        <w:t xml:space="preserve"> – Termometrem zmierz</w:t>
      </w:r>
      <w:r w:rsidR="008E211D">
        <w:t>ono</w:t>
      </w:r>
      <w:r w:rsidR="00236CF5">
        <w:t xml:space="preserve"> </w:t>
      </w:r>
      <w:r w:rsidR="00E864D8">
        <w:t>temperaturę panującą w laboratorium</w:t>
      </w:r>
      <w:r w:rsidR="00DC433A">
        <w:t xml:space="preserve"> </w:t>
      </w:r>
      <w:r w:rsidR="00474E9C">
        <w:t>po przeprowadzeniu wszystkich pomiarów</w:t>
      </w:r>
      <w:r w:rsidR="00753A8A">
        <w:t xml:space="preserve">. </w:t>
      </w:r>
      <w:r w:rsidR="008F044B">
        <w:t>Dokładność</w:t>
      </w:r>
      <w:r w:rsidR="006A3715">
        <w:t xml:space="preserve"> u</w:t>
      </w:r>
      <w:r w:rsidR="00E65FDA">
        <w:t xml:space="preserve">żytego </w:t>
      </w:r>
      <w:r w:rsidR="0077570E">
        <w:t>termometru</w:t>
      </w:r>
      <w:r w:rsidR="00E65FDA">
        <w:t xml:space="preserve"> wynosi</w:t>
      </w:r>
      <w:r w:rsidR="00E86C50">
        <w:t xml:space="preserve"> </w:t>
      </w:r>
      <w:r w:rsidR="00B510A5">
        <w:t>1</w:t>
      </w:r>
      <w:r w:rsidR="00E34526">
        <w:t xml:space="preserve"> [</w:t>
      </w:r>
      <w:r w:rsidR="004A16EA">
        <w:t>°C</w:t>
      </w:r>
      <w:r w:rsidR="00E34526">
        <w:t>]</w:t>
      </w:r>
      <w:r w:rsidR="0077570E">
        <w:t>.</w:t>
      </w:r>
    </w:p>
    <w:p w14:paraId="2166261A" w14:textId="0CA438A1" w:rsidR="00176B02" w:rsidRDefault="00176B02" w:rsidP="0003274E">
      <w:pPr>
        <w:pStyle w:val="Akapitzlist"/>
        <w:numPr>
          <w:ilvl w:val="0"/>
          <w:numId w:val="1"/>
        </w:numPr>
        <w:jc w:val="both"/>
      </w:pPr>
      <w:r>
        <w:t>Taśma miernicza</w:t>
      </w:r>
      <w:r w:rsidR="002A471C">
        <w:t xml:space="preserve"> </w:t>
      </w:r>
      <w:r w:rsidR="00606831">
        <w:t>–</w:t>
      </w:r>
      <w:r w:rsidR="002A471C">
        <w:t xml:space="preserve"> </w:t>
      </w:r>
      <w:r w:rsidR="00670C15">
        <w:t>Taś</w:t>
      </w:r>
      <w:r w:rsidR="00606831">
        <w:t xml:space="preserve">ma służyła nam </w:t>
      </w:r>
      <w:r w:rsidR="003923E9">
        <w:t xml:space="preserve">do </w:t>
      </w:r>
      <w:r w:rsidR="002945E6">
        <w:t xml:space="preserve">pomiaru długości drogi przebytej </w:t>
      </w:r>
      <w:r w:rsidR="001C0180">
        <w:t xml:space="preserve">przez </w:t>
      </w:r>
      <w:r w:rsidR="00833790">
        <w:t>kulkę</w:t>
      </w:r>
      <w:r w:rsidR="001C0180">
        <w:t xml:space="preserve"> wewnątrz </w:t>
      </w:r>
      <w:r w:rsidR="001D18DA">
        <w:t>cylindra z gliceryną</w:t>
      </w:r>
      <w:r w:rsidR="00015F43">
        <w:t xml:space="preserve">. Jej dokładność </w:t>
      </w:r>
      <w:r w:rsidR="00833790">
        <w:t>wynosi</w:t>
      </w:r>
      <w:r w:rsidR="00015F43">
        <w:t xml:space="preserve"> </w:t>
      </w:r>
      <w:r w:rsidR="007248B5">
        <w:t>0,0</w:t>
      </w:r>
      <w:r w:rsidR="006E1C34">
        <w:t>1[m], czyli tyle ile najmniejs</w:t>
      </w:r>
      <w:r w:rsidR="00DD27F9">
        <w:t xml:space="preserve">za </w:t>
      </w:r>
      <w:r w:rsidR="0084408A">
        <w:t>podziałka.</w:t>
      </w:r>
    </w:p>
    <w:p w14:paraId="214F9C46" w14:textId="12EEB04F" w:rsidR="00176B02" w:rsidRDefault="00176B02" w:rsidP="0003274E">
      <w:pPr>
        <w:pStyle w:val="Akapitzlist"/>
        <w:numPr>
          <w:ilvl w:val="0"/>
          <w:numId w:val="1"/>
        </w:numPr>
        <w:jc w:val="both"/>
      </w:pPr>
      <w:r>
        <w:t>Zestaw 9-ciu kulek</w:t>
      </w:r>
      <w:r w:rsidR="0027030C">
        <w:t xml:space="preserve"> – Kulki te miały różną masę i </w:t>
      </w:r>
      <w:r w:rsidR="00231DED">
        <w:t xml:space="preserve">średnicę. </w:t>
      </w:r>
      <w:r w:rsidR="00833790">
        <w:t>Pomiarów</w:t>
      </w:r>
      <w:r w:rsidR="001030E1">
        <w:t xml:space="preserve"> tych wielkości dokon</w:t>
      </w:r>
      <w:r w:rsidR="00897F48">
        <w:t>ano</w:t>
      </w:r>
      <w:r w:rsidR="001030E1">
        <w:t xml:space="preserve"> za pomocą </w:t>
      </w:r>
      <w:r w:rsidR="00833790">
        <w:t>wagi i śruby mikrometrycznej.</w:t>
      </w:r>
    </w:p>
    <w:p w14:paraId="5B765CFD" w14:textId="33643E53" w:rsidR="004F3D46" w:rsidRDefault="0030513F" w:rsidP="0003274E">
      <w:pPr>
        <w:pStyle w:val="Akapitzlist"/>
        <w:numPr>
          <w:ilvl w:val="0"/>
          <w:numId w:val="1"/>
        </w:numPr>
        <w:jc w:val="both"/>
      </w:pPr>
      <w:r>
        <w:t xml:space="preserve">Walcowe naczynie </w:t>
      </w:r>
      <w:r w:rsidR="00EA2405">
        <w:t>–</w:t>
      </w:r>
      <w:r w:rsidR="007B6225">
        <w:t xml:space="preserve"> </w:t>
      </w:r>
      <w:r w:rsidR="00EA2405">
        <w:t>Naczynie</w:t>
      </w:r>
      <w:r w:rsidR="0072251D">
        <w:t xml:space="preserve"> widoczne na rys. 2</w:t>
      </w:r>
      <w:r w:rsidR="00EA2405">
        <w:t xml:space="preserve"> </w:t>
      </w:r>
      <w:r w:rsidR="00E25CDC">
        <w:t>wype</w:t>
      </w:r>
      <w:r w:rsidR="00654212">
        <w:t>łnione było gliceryną</w:t>
      </w:r>
      <w:r w:rsidR="00C3731C">
        <w:t xml:space="preserve">. </w:t>
      </w:r>
      <w:r w:rsidR="004624EF">
        <w:t>Podana była jego średnica</w:t>
      </w:r>
      <w:r w:rsidR="00F9007B">
        <w:t xml:space="preserve"> (</w:t>
      </w:r>
      <w:r w:rsidR="00AE585B">
        <w:t>39</w:t>
      </w:r>
      <w:r w:rsidR="00EE37E8">
        <w:t xml:space="preserve"> [mm]</w:t>
      </w:r>
      <w:r w:rsidR="00F9007B">
        <w:t>)</w:t>
      </w:r>
      <w:r w:rsidR="004624EF">
        <w:t xml:space="preserve"> i wielko</w:t>
      </w:r>
      <w:r w:rsidR="00D55E36">
        <w:t>ść tą</w:t>
      </w:r>
      <w:r w:rsidR="00B85A19">
        <w:t xml:space="preserve"> przyjęto bez niepewnoś</w:t>
      </w:r>
      <w:r w:rsidR="00B86F12">
        <w:t>ci</w:t>
      </w:r>
      <w:r w:rsidR="00846ABD">
        <w:t>.</w:t>
      </w:r>
      <w:r w:rsidR="00684069">
        <w:t xml:space="preserve"> </w:t>
      </w:r>
    </w:p>
    <w:p w14:paraId="6074A904" w14:textId="77777777" w:rsidR="0021585B" w:rsidRDefault="0021585B" w:rsidP="0021585B">
      <w:pPr>
        <w:pStyle w:val="Akapitzlist"/>
      </w:pPr>
    </w:p>
    <w:p w14:paraId="5E1B6B41" w14:textId="15C46B06" w:rsidR="004F3D46" w:rsidRDefault="001D2BD8" w:rsidP="001D2BD8">
      <w:pPr>
        <w:jc w:val="center"/>
      </w:pPr>
      <w:r>
        <w:rPr>
          <w:noProof/>
        </w:rPr>
        <w:drawing>
          <wp:inline distT="0" distB="0" distL="0" distR="0" wp14:anchorId="2B4A74B0" wp14:editId="53A732FE">
            <wp:extent cx="2650996" cy="1989014"/>
            <wp:effectExtent l="6985" t="0" r="4445" b="4445"/>
            <wp:docPr id="1" name="Obraz 1" descr="Obraz zawierający tekst, wewnątrz, podłoż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wewnątrz, podłoż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57494" cy="199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0EA7B" w14:textId="77777777" w:rsidR="001D2BD8" w:rsidRDefault="001D2BD8" w:rsidP="00386634"/>
    <w:p w14:paraId="4A144B55" w14:textId="77777777" w:rsidR="00386634" w:rsidRDefault="00386634" w:rsidP="00386634"/>
    <w:p w14:paraId="5C41CBC7" w14:textId="14CE40AE" w:rsidR="00386634" w:rsidRDefault="00773452" w:rsidP="00386634">
      <w:r>
        <w:t xml:space="preserve">            </w:t>
      </w:r>
      <w:r w:rsidRPr="009867AE">
        <w:rPr>
          <w:b/>
          <w:bCs/>
        </w:rPr>
        <w:t xml:space="preserve">Rys. </w:t>
      </w:r>
      <w:r>
        <w:rPr>
          <w:b/>
          <w:bCs/>
        </w:rPr>
        <w:t>2</w:t>
      </w:r>
      <w:r w:rsidRPr="009867AE">
        <w:rPr>
          <w:b/>
          <w:bCs/>
        </w:rPr>
        <w:t>.</w:t>
      </w:r>
      <w:r>
        <w:rPr>
          <w:b/>
          <w:bCs/>
        </w:rPr>
        <w:t xml:space="preserve"> </w:t>
      </w:r>
      <w:r w:rsidRPr="00665B91">
        <w:t xml:space="preserve">Aparatura użyta </w:t>
      </w:r>
      <w:r w:rsidR="00CF3398" w:rsidRPr="00665B91">
        <w:t>do pomiaru wsp</w:t>
      </w:r>
      <w:r w:rsidR="00193170" w:rsidRPr="00665B91">
        <w:t>ółczynnika lepkości</w:t>
      </w:r>
      <w:r w:rsidR="00665B91">
        <w:t>.</w:t>
      </w:r>
    </w:p>
    <w:p w14:paraId="4A25808B" w14:textId="77777777" w:rsidR="00386634" w:rsidRDefault="00386634" w:rsidP="00386634"/>
    <w:p w14:paraId="05801408" w14:textId="77777777" w:rsidR="009C1017" w:rsidRDefault="009C1017" w:rsidP="00386634"/>
    <w:p w14:paraId="5F34F2BA" w14:textId="1D8D30FA" w:rsidR="00386634" w:rsidRPr="00176B02" w:rsidRDefault="009C1017" w:rsidP="00386634">
      <w:r>
        <w:lastRenderedPageBreak/>
        <w:tab/>
      </w:r>
    </w:p>
    <w:p w14:paraId="33479433" w14:textId="6983FD34" w:rsidR="009C1017" w:rsidRDefault="009C1017" w:rsidP="00A56FEB">
      <w:pPr>
        <w:pStyle w:val="Akapitzlis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Metodyka doświadczenia</w:t>
      </w:r>
    </w:p>
    <w:p w14:paraId="12CF298D" w14:textId="77777777" w:rsidR="009C1017" w:rsidRDefault="009C1017" w:rsidP="009C1017">
      <w:pPr>
        <w:pStyle w:val="Akapitzlist"/>
        <w:rPr>
          <w:b/>
          <w:bCs/>
        </w:rPr>
      </w:pPr>
    </w:p>
    <w:p w14:paraId="3D157037" w14:textId="302EB2AA" w:rsidR="009C1017" w:rsidRDefault="009C1017" w:rsidP="009C1017">
      <w:pPr>
        <w:pStyle w:val="Akapitzlist"/>
      </w:pPr>
      <w:r>
        <w:t>Przeprowadzenie doświadczenia polegało na wpuszczaniu do naczynia w kształcie walca wypełnionego gliceryną metalowych kulek możliwie blisko jego osi. Próby, dla których kulki płynęły bliżej ścianek lub przyczepiły się do nich pęcherzyki powietrza</w:t>
      </w:r>
      <w:r w:rsidR="008754C8">
        <w:t>,</w:t>
      </w:r>
      <w:r>
        <w:t xml:space="preserve"> były powtarzane. Następnie, by ruch kulki był w przybliżeniu jednostajny</w:t>
      </w:r>
      <w:r w:rsidR="008754C8">
        <w:t>,</w:t>
      </w:r>
      <w:r>
        <w:t xml:space="preserve"> mierzyliśmy czas przepływu kulek przez ciecz dopiero po przebyciu przez nie fragmentu drogi. Pomiar czasu przepływu obiektów przez płyn przeprowadziliśmy raz dla każdej z 9-ciu różnych kulek na długości 0,8 [m]. </w:t>
      </w:r>
    </w:p>
    <w:p w14:paraId="1ED5DBFF" w14:textId="7AEDD3BE" w:rsidR="00346297" w:rsidRDefault="00F84427" w:rsidP="009C1017">
      <w:pPr>
        <w:pStyle w:val="Akapitzlist"/>
      </w:pPr>
      <w:r>
        <w:t>Współczynnik</w:t>
      </w:r>
      <w:r w:rsidR="00BF233C">
        <w:t xml:space="preserve"> </w:t>
      </w:r>
      <w:r w:rsidR="0012420A">
        <w:t>lepkości</w:t>
      </w:r>
      <w:r w:rsidR="00BF233C">
        <w:t xml:space="preserve"> mierzyliśmy dla gliceryny. </w:t>
      </w:r>
      <w:r w:rsidR="00FD45A4">
        <w:t>J</w:t>
      </w:r>
      <w:r w:rsidR="008C7772">
        <w:t>e</w:t>
      </w:r>
      <w:r w:rsidR="00FD45A4">
        <w:t>st to silnie hydrofilowy alkohol</w:t>
      </w:r>
      <w:r w:rsidR="00BA67F3">
        <w:t xml:space="preserve">, to znaczy </w:t>
      </w:r>
      <w:r w:rsidR="00D046A1">
        <w:t>ż</w:t>
      </w:r>
      <w:r w:rsidR="00BA67F3">
        <w:t>e bardzo łatwo poch</w:t>
      </w:r>
      <w:r w:rsidR="00D046A1">
        <w:t>ł</w:t>
      </w:r>
      <w:r w:rsidR="00BA67F3">
        <w:t xml:space="preserve">ania </w:t>
      </w:r>
      <w:r w:rsidR="006C7C53">
        <w:t>parę</w:t>
      </w:r>
      <w:r w:rsidR="00BA67F3">
        <w:t xml:space="preserve"> wodn</w:t>
      </w:r>
      <w:r w:rsidR="006C7C53">
        <w:t>ą</w:t>
      </w:r>
      <w:r w:rsidR="00BA67F3">
        <w:t xml:space="preserve"> z powietrza. Mierzony </w:t>
      </w:r>
      <w:r w:rsidR="006C7C53">
        <w:t>współczynnik</w:t>
      </w:r>
      <w:r w:rsidR="00BA67F3">
        <w:t xml:space="preserve"> silnie zależy od </w:t>
      </w:r>
      <w:r w:rsidR="002E2F05">
        <w:t>stężenia gliceryny</w:t>
      </w:r>
      <w:r w:rsidR="006C7C53">
        <w:t>,</w:t>
      </w:r>
      <w:r w:rsidR="00557BA3">
        <w:t xml:space="preserve"> wi</w:t>
      </w:r>
      <w:r w:rsidR="00D046A1">
        <w:t>ę</w:t>
      </w:r>
      <w:r w:rsidR="00557BA3">
        <w:t xml:space="preserve">c </w:t>
      </w:r>
      <w:r w:rsidR="00B6250B">
        <w:t xml:space="preserve">aby obliczyć </w:t>
      </w:r>
      <w:r w:rsidR="00A90487">
        <w:t>współczynnik</w:t>
      </w:r>
      <w:r w:rsidR="00895824">
        <w:t xml:space="preserve"> lepkości musieliśmy wyznaczyć </w:t>
      </w:r>
      <w:r w:rsidR="00A90487">
        <w:t>gęstość</w:t>
      </w:r>
      <w:r w:rsidR="00895824">
        <w:t xml:space="preserve"> </w:t>
      </w:r>
      <w:r w:rsidR="00A90487">
        <w:t>płynu</w:t>
      </w:r>
      <w:r w:rsidR="003A0A1C">
        <w:t xml:space="preserve"> </w:t>
      </w:r>
      <w:r w:rsidR="00A90487">
        <w:t>użytego</w:t>
      </w:r>
      <w:r w:rsidR="003A0A1C">
        <w:t xml:space="preserve"> w doświadczeniu</w:t>
      </w:r>
      <w:r w:rsidR="00A90487">
        <w:t>.</w:t>
      </w:r>
    </w:p>
    <w:p w14:paraId="4BFAB57D" w14:textId="77777777" w:rsidR="009C1017" w:rsidRDefault="009C1017" w:rsidP="009C1017">
      <w:pPr>
        <w:pStyle w:val="Akapitzlist"/>
        <w:rPr>
          <w:b/>
          <w:bCs/>
        </w:rPr>
      </w:pPr>
    </w:p>
    <w:p w14:paraId="40FF861E" w14:textId="65103211" w:rsidR="009E7A24" w:rsidRDefault="009E7A24" w:rsidP="00A56FEB">
      <w:pPr>
        <w:pStyle w:val="Akapitzlis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Analiza danych</w:t>
      </w:r>
    </w:p>
    <w:p w14:paraId="598C3DFC" w14:textId="08FF26BC" w:rsidR="00925C1C" w:rsidRDefault="00D35E59" w:rsidP="00925C1C">
      <w:pPr>
        <w:pStyle w:val="Akapitzlist"/>
      </w:pPr>
      <w:r>
        <w:t>Na pods</w:t>
      </w:r>
      <w:r w:rsidR="00B15A1D">
        <w:t xml:space="preserve">tawie zebranych danych obliczyliśmy </w:t>
      </w:r>
      <w:r w:rsidR="00E73125">
        <w:t xml:space="preserve">współczynnik lepkości gliceryny </w:t>
      </w:r>
      <w:r w:rsidR="008B2B7B">
        <w:t xml:space="preserve">na podstawie wzoru (7) </w:t>
      </w:r>
      <w:r w:rsidR="00E73125">
        <w:t>dla każdej z 9-ciu kulek</w:t>
      </w:r>
      <w:r w:rsidR="008B2B7B">
        <w:t>.</w:t>
      </w:r>
      <w:r w:rsidR="00362CBA">
        <w:t xml:space="preserve"> Dane na temat </w:t>
      </w:r>
      <w:r w:rsidR="00E12CBF">
        <w:t xml:space="preserve">każdej z kulek zostały zebrane w </w:t>
      </w:r>
      <w:r w:rsidR="00EF0067">
        <w:t>tabeli Tab. 1</w:t>
      </w:r>
      <w:r w:rsidR="003A0B11">
        <w:t>.</w:t>
      </w:r>
      <w:r w:rsidR="007C1F0E">
        <w:t>.</w:t>
      </w:r>
    </w:p>
    <w:p w14:paraId="50F47672" w14:textId="77777777" w:rsidR="00E12CBF" w:rsidRDefault="00E12CBF" w:rsidP="009C6172">
      <w:pPr>
        <w:pStyle w:val="Akapitzlist"/>
      </w:pPr>
    </w:p>
    <w:p w14:paraId="7DE8C94B" w14:textId="16479B27" w:rsidR="008147ED" w:rsidRPr="00246657" w:rsidRDefault="008147ED" w:rsidP="008147ED">
      <w:pPr>
        <w:ind w:left="708" w:firstLine="3"/>
        <w:rPr>
          <w:rFonts w:ascii="Cambria Math" w:hAnsi="Cambria Math"/>
        </w:rPr>
      </w:pPr>
      <w:r>
        <w:t xml:space="preserve">W celu wyznaczenia stężenia płynu obecnego w tubie przeprowadziliśmy szereg 15-stu </w:t>
      </w:r>
      <w:r w:rsidR="004A08E8">
        <w:t xml:space="preserve">pomiarów </w:t>
      </w:r>
      <w:r w:rsidR="009351ED">
        <w:t xml:space="preserve">jego </w:t>
      </w:r>
      <w:r w:rsidR="004A08E8">
        <w:t xml:space="preserve">masy </w:t>
      </w:r>
      <w:r w:rsidR="006E37E3">
        <w:t>i objętości</w:t>
      </w:r>
      <w:r w:rsidR="009351ED">
        <w:t xml:space="preserve">. </w:t>
      </w:r>
      <w:r w:rsidR="0086794A">
        <w:t xml:space="preserve">Średnia tych </w:t>
      </w:r>
      <w:r w:rsidR="00AB0E18">
        <w:t xml:space="preserve">pomiarów </w:t>
      </w:r>
      <w:r w:rsidR="00D16FF9">
        <w:t xml:space="preserve">wyniosła </w:t>
      </w:r>
      <w:r w:rsidR="00D16FF9" w:rsidRPr="00D16FF9">
        <w:rPr>
          <w:rFonts w:ascii="Cambria Math" w:hAnsi="Cambria Math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=1241,8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2F8394CA" w14:textId="77777777" w:rsidR="00246657" w:rsidRDefault="00246657" w:rsidP="00246657">
      <w:pPr>
        <w:ind w:firstLine="708"/>
        <w:jc w:val="both"/>
      </w:pPr>
      <w:r>
        <w:t>Odpowiada to wartości gęstości dla gliceryny o stężeniu procentowym równym 92%.</w:t>
      </w:r>
    </w:p>
    <w:p w14:paraId="5232B223" w14:textId="77777777" w:rsidR="008147ED" w:rsidRDefault="008147ED" w:rsidP="009C6172">
      <w:pPr>
        <w:pStyle w:val="Akapitzlist"/>
      </w:pPr>
    </w:p>
    <w:p w14:paraId="1B2FE00C" w14:textId="77777777" w:rsidR="008147ED" w:rsidRPr="009C6172" w:rsidRDefault="008147ED" w:rsidP="009C6172">
      <w:pPr>
        <w:pStyle w:val="Akapitzlist"/>
      </w:pPr>
    </w:p>
    <w:p w14:paraId="4828DDA5" w14:textId="4B8B1433" w:rsidR="00870300" w:rsidRPr="001361EA" w:rsidRDefault="00C32B20" w:rsidP="0003274E">
      <w:pPr>
        <w:ind w:left="360"/>
        <w:jc w:val="both"/>
      </w:pPr>
      <w:r>
        <w:rPr>
          <w:b/>
          <w:bCs/>
        </w:rPr>
        <w:t>Tab</w:t>
      </w:r>
      <w:r w:rsidR="003A0B11">
        <w:rPr>
          <w:b/>
          <w:bCs/>
        </w:rPr>
        <w:t>.</w:t>
      </w:r>
      <w:r>
        <w:rPr>
          <w:b/>
          <w:bCs/>
        </w:rPr>
        <w:t xml:space="preserve"> 1.</w:t>
      </w:r>
      <w:r w:rsidR="008A557D" w:rsidRPr="008A557D">
        <w:t xml:space="preserve"> </w:t>
      </w:r>
      <w:r w:rsidR="008A557D">
        <w:t xml:space="preserve">Tabela wyników pomiaru </w:t>
      </w:r>
      <w:r w:rsidR="00870300">
        <w:t>średnicy, masy</w:t>
      </w:r>
      <w:r w:rsidR="00E15D04">
        <w:t>,</w:t>
      </w:r>
      <w:r w:rsidR="00870300">
        <w:t xml:space="preserve"> czasu </w:t>
      </w:r>
      <w:r w:rsidR="00E15D04">
        <w:t>i współczynnika lepkości</w:t>
      </w:r>
      <w:r w:rsidR="00870300">
        <w:t xml:space="preserve"> </w:t>
      </w:r>
      <w:r w:rsidR="008A557D">
        <w:t xml:space="preserve">dla </w:t>
      </w:r>
      <w:r w:rsidR="00870300">
        <w:t>9-ciu</w:t>
      </w:r>
      <w:r w:rsidR="008A557D">
        <w:t xml:space="preserve"> różnych </w:t>
      </w:r>
      <w:r w:rsidR="00870300">
        <w:t>kulek</w:t>
      </w:r>
      <w:r w:rsidR="008A557D">
        <w:t>.</w:t>
      </w:r>
      <w:r w:rsidR="001361EA">
        <w:t xml:space="preserve"> </w:t>
      </w:r>
    </w:p>
    <w:p w14:paraId="14B9138D" w14:textId="77777777" w:rsidR="009E7A24" w:rsidRDefault="009E7A24">
      <w:pPr>
        <w:rPr>
          <w:b/>
          <w:bCs/>
        </w:rPr>
      </w:pPr>
    </w:p>
    <w:tbl>
      <w:tblPr>
        <w:tblStyle w:val="Tabela-Siatka"/>
        <w:tblW w:w="8581" w:type="dxa"/>
        <w:tblInd w:w="221" w:type="dxa"/>
        <w:tblLook w:val="04A0" w:firstRow="1" w:lastRow="0" w:firstColumn="1" w:lastColumn="0" w:noHBand="0" w:noVBand="1"/>
      </w:tblPr>
      <w:tblGrid>
        <w:gridCol w:w="390"/>
        <w:gridCol w:w="1714"/>
        <w:gridCol w:w="1401"/>
        <w:gridCol w:w="2034"/>
        <w:gridCol w:w="3042"/>
      </w:tblGrid>
      <w:tr w:rsidR="003C6BB8" w14:paraId="361EECE1" w14:textId="77777777" w:rsidTr="004319F5">
        <w:trPr>
          <w:trHeight w:val="474"/>
        </w:trPr>
        <w:tc>
          <w:tcPr>
            <w:tcW w:w="390" w:type="dxa"/>
          </w:tcPr>
          <w:p w14:paraId="0B01F8BA" w14:textId="408DE4C3" w:rsidR="009E7A24" w:rsidRPr="00774341" w:rsidRDefault="009E7A24">
            <w:r w:rsidRPr="00774341">
              <w:t>N</w:t>
            </w:r>
          </w:p>
        </w:tc>
        <w:tc>
          <w:tcPr>
            <w:tcW w:w="0" w:type="auto"/>
          </w:tcPr>
          <w:p w14:paraId="65AFBA8E" w14:textId="3C60454A" w:rsidR="009E7A24" w:rsidRPr="00774341" w:rsidRDefault="009E7A24">
            <w:r w:rsidRPr="00774341">
              <w:t>Średnica [m]</w:t>
            </w:r>
          </w:p>
        </w:tc>
        <w:tc>
          <w:tcPr>
            <w:tcW w:w="0" w:type="auto"/>
          </w:tcPr>
          <w:p w14:paraId="2194C243" w14:textId="4BF9773D" w:rsidR="009E7A24" w:rsidRPr="00774341" w:rsidRDefault="00DE752E">
            <w:r w:rsidRPr="00774341">
              <w:t>Masa [kg]</w:t>
            </w:r>
          </w:p>
        </w:tc>
        <w:tc>
          <w:tcPr>
            <w:tcW w:w="0" w:type="auto"/>
          </w:tcPr>
          <w:p w14:paraId="62ED54A9" w14:textId="04AAC804" w:rsidR="009E7A24" w:rsidRPr="00774341" w:rsidRDefault="00774341">
            <w:r w:rsidRPr="00774341">
              <w:t>Czas spadku [s]</w:t>
            </w:r>
          </w:p>
        </w:tc>
        <w:tc>
          <w:tcPr>
            <w:tcW w:w="3042" w:type="dxa"/>
          </w:tcPr>
          <w:p w14:paraId="45D5CCCF" w14:textId="7093C018" w:rsidR="009E7A24" w:rsidRPr="00774341" w:rsidRDefault="00774341">
            <w:r w:rsidRPr="00774341">
              <w:t>Współczynnik lepkości [</w:t>
            </w:r>
            <w:proofErr w:type="spellStart"/>
            <w:r w:rsidRPr="00774341">
              <w:t>Pa·s</w:t>
            </w:r>
            <w:proofErr w:type="spellEnd"/>
            <w:r w:rsidRPr="00774341">
              <w:t>]</w:t>
            </w:r>
          </w:p>
        </w:tc>
      </w:tr>
      <w:tr w:rsidR="003C6BB8" w14:paraId="26B1CF08" w14:textId="77777777" w:rsidTr="004319F5">
        <w:trPr>
          <w:trHeight w:val="237"/>
        </w:trPr>
        <w:tc>
          <w:tcPr>
            <w:tcW w:w="390" w:type="dxa"/>
          </w:tcPr>
          <w:p w14:paraId="5B7238BF" w14:textId="465AC44A" w:rsidR="009E7A24" w:rsidRPr="00774341" w:rsidRDefault="009E7A24">
            <w:r w:rsidRPr="00774341">
              <w:t>1</w:t>
            </w:r>
          </w:p>
        </w:tc>
        <w:tc>
          <w:tcPr>
            <w:tcW w:w="0" w:type="auto"/>
          </w:tcPr>
          <w:p w14:paraId="47F7DC64" w14:textId="3C0D4273" w:rsidR="009E7A24" w:rsidRPr="00774341" w:rsidRDefault="00DE752E">
            <w:r w:rsidRPr="00774341">
              <w:t>0,00393</w:t>
            </w:r>
          </w:p>
        </w:tc>
        <w:tc>
          <w:tcPr>
            <w:tcW w:w="0" w:type="auto"/>
          </w:tcPr>
          <w:p w14:paraId="0ACEBC7A" w14:textId="656AD11C" w:rsidR="009E7A24" w:rsidRPr="00774341" w:rsidRDefault="00774341">
            <w:r w:rsidRPr="00774341">
              <w:t>0,000255</w:t>
            </w:r>
          </w:p>
        </w:tc>
        <w:tc>
          <w:tcPr>
            <w:tcW w:w="0" w:type="auto"/>
          </w:tcPr>
          <w:p w14:paraId="3821471F" w14:textId="40ADFB7E" w:rsidR="009E7A24" w:rsidRPr="00774341" w:rsidRDefault="00774341">
            <w:r w:rsidRPr="00774341">
              <w:t>5,97</w:t>
            </w:r>
          </w:p>
        </w:tc>
        <w:tc>
          <w:tcPr>
            <w:tcW w:w="3042" w:type="dxa"/>
          </w:tcPr>
          <w:p w14:paraId="6FB24FF1" w14:textId="40AAAAC6" w:rsidR="009E7A24" w:rsidRPr="00774341" w:rsidRDefault="001F58AD" w:rsidP="006A3915">
            <w:pPr>
              <w:tabs>
                <w:tab w:val="left" w:pos="1128"/>
              </w:tabs>
            </w:pPr>
            <w:r>
              <w:t>0,3432006</w:t>
            </w:r>
          </w:p>
        </w:tc>
      </w:tr>
      <w:tr w:rsidR="003C6BB8" w14:paraId="1E34F78B" w14:textId="77777777" w:rsidTr="004319F5">
        <w:trPr>
          <w:trHeight w:val="226"/>
        </w:trPr>
        <w:tc>
          <w:tcPr>
            <w:tcW w:w="390" w:type="dxa"/>
          </w:tcPr>
          <w:p w14:paraId="0E6030C3" w14:textId="1B2FB448" w:rsidR="009E7A24" w:rsidRPr="00774341" w:rsidRDefault="009E7A24">
            <w:r w:rsidRPr="00774341">
              <w:t>2</w:t>
            </w:r>
          </w:p>
        </w:tc>
        <w:tc>
          <w:tcPr>
            <w:tcW w:w="0" w:type="auto"/>
          </w:tcPr>
          <w:p w14:paraId="1B3B6DED" w14:textId="03762DE8" w:rsidR="009E7A24" w:rsidRPr="00774341" w:rsidRDefault="00DE752E">
            <w:r w:rsidRPr="00774341">
              <w:t>0,00297</w:t>
            </w:r>
          </w:p>
        </w:tc>
        <w:tc>
          <w:tcPr>
            <w:tcW w:w="0" w:type="auto"/>
          </w:tcPr>
          <w:p w14:paraId="51F4E2B5" w14:textId="3B8A00A6" w:rsidR="009E7A24" w:rsidRPr="00774341" w:rsidRDefault="00774341">
            <w:r w:rsidRPr="00774341">
              <w:t>0,000110</w:t>
            </w:r>
          </w:p>
        </w:tc>
        <w:tc>
          <w:tcPr>
            <w:tcW w:w="0" w:type="auto"/>
          </w:tcPr>
          <w:p w14:paraId="3AAA09C7" w14:textId="62A0D141" w:rsidR="009E7A24" w:rsidRPr="00774341" w:rsidRDefault="00774341">
            <w:r w:rsidRPr="00774341">
              <w:t>9,53</w:t>
            </w:r>
          </w:p>
        </w:tc>
        <w:tc>
          <w:tcPr>
            <w:tcW w:w="3042" w:type="dxa"/>
          </w:tcPr>
          <w:p w14:paraId="2845F0D6" w14:textId="7C9CA71F" w:rsidR="009E7A24" w:rsidRPr="00774341" w:rsidRDefault="00B051A0" w:rsidP="006A3915">
            <w:r>
              <w:t>0,</w:t>
            </w:r>
            <w:r w:rsidR="006A147C">
              <w:t>3283</w:t>
            </w:r>
            <w:r w:rsidR="00980A91">
              <w:t>064</w:t>
            </w:r>
          </w:p>
        </w:tc>
      </w:tr>
      <w:tr w:rsidR="003C6BB8" w14:paraId="13DD7F3F" w14:textId="77777777" w:rsidTr="004319F5">
        <w:trPr>
          <w:trHeight w:val="237"/>
        </w:trPr>
        <w:tc>
          <w:tcPr>
            <w:tcW w:w="390" w:type="dxa"/>
          </w:tcPr>
          <w:p w14:paraId="71095301" w14:textId="10240081" w:rsidR="009E7A24" w:rsidRPr="00774341" w:rsidRDefault="009E7A24">
            <w:r w:rsidRPr="00774341">
              <w:t>3</w:t>
            </w:r>
          </w:p>
        </w:tc>
        <w:tc>
          <w:tcPr>
            <w:tcW w:w="0" w:type="auto"/>
          </w:tcPr>
          <w:p w14:paraId="0DC24075" w14:textId="5E32C2ED" w:rsidR="009E7A24" w:rsidRPr="00774341" w:rsidRDefault="00DE752E">
            <w:r w:rsidRPr="00774341">
              <w:t>0,00313</w:t>
            </w:r>
          </w:p>
        </w:tc>
        <w:tc>
          <w:tcPr>
            <w:tcW w:w="0" w:type="auto"/>
          </w:tcPr>
          <w:p w14:paraId="702F7BFA" w14:textId="23772A3B" w:rsidR="009E7A24" w:rsidRPr="00774341" w:rsidRDefault="00774341">
            <w:r w:rsidRPr="00774341">
              <w:t>0,000131</w:t>
            </w:r>
          </w:p>
        </w:tc>
        <w:tc>
          <w:tcPr>
            <w:tcW w:w="0" w:type="auto"/>
          </w:tcPr>
          <w:p w14:paraId="68B41DDA" w14:textId="722B2DE2" w:rsidR="009E7A24" w:rsidRPr="00774341" w:rsidRDefault="00774341">
            <w:r w:rsidRPr="00774341">
              <w:t>8,65</w:t>
            </w:r>
          </w:p>
        </w:tc>
        <w:tc>
          <w:tcPr>
            <w:tcW w:w="3042" w:type="dxa"/>
          </w:tcPr>
          <w:p w14:paraId="60EA3419" w14:textId="59B80DFD" w:rsidR="009E7A24" w:rsidRPr="00774341" w:rsidRDefault="0087219B" w:rsidP="006A3915">
            <w:r>
              <w:t>0,335</w:t>
            </w:r>
            <w:r w:rsidR="00AF338C">
              <w:t>00</w:t>
            </w:r>
            <w:r w:rsidR="005B6FC6">
              <w:t>52</w:t>
            </w:r>
          </w:p>
        </w:tc>
      </w:tr>
      <w:tr w:rsidR="003C6BB8" w14:paraId="70134027" w14:textId="77777777" w:rsidTr="004319F5">
        <w:trPr>
          <w:trHeight w:val="237"/>
        </w:trPr>
        <w:tc>
          <w:tcPr>
            <w:tcW w:w="390" w:type="dxa"/>
          </w:tcPr>
          <w:p w14:paraId="33675766" w14:textId="5034203E" w:rsidR="009E7A24" w:rsidRPr="00774341" w:rsidRDefault="009E7A24">
            <w:r w:rsidRPr="00774341">
              <w:t>4</w:t>
            </w:r>
          </w:p>
        </w:tc>
        <w:tc>
          <w:tcPr>
            <w:tcW w:w="0" w:type="auto"/>
          </w:tcPr>
          <w:p w14:paraId="1E90B0C9" w14:textId="4D0C2CE5" w:rsidR="009E7A24" w:rsidRPr="00774341" w:rsidRDefault="00DE752E">
            <w:r w:rsidRPr="00774341">
              <w:t>0,00396</w:t>
            </w:r>
          </w:p>
        </w:tc>
        <w:tc>
          <w:tcPr>
            <w:tcW w:w="0" w:type="auto"/>
          </w:tcPr>
          <w:p w14:paraId="2FDAC27F" w14:textId="438E6A55" w:rsidR="009E7A24" w:rsidRPr="00774341" w:rsidRDefault="00774341">
            <w:r w:rsidRPr="00774341">
              <w:t>0,000258</w:t>
            </w:r>
          </w:p>
        </w:tc>
        <w:tc>
          <w:tcPr>
            <w:tcW w:w="0" w:type="auto"/>
          </w:tcPr>
          <w:p w14:paraId="766453CE" w14:textId="726C11EB" w:rsidR="009E7A24" w:rsidRPr="00774341" w:rsidRDefault="00774341">
            <w:r w:rsidRPr="00774341">
              <w:t>5,82</w:t>
            </w:r>
          </w:p>
        </w:tc>
        <w:tc>
          <w:tcPr>
            <w:tcW w:w="3042" w:type="dxa"/>
          </w:tcPr>
          <w:p w14:paraId="01F00598" w14:textId="5A1BED7E" w:rsidR="009E7A24" w:rsidRPr="00774341" w:rsidRDefault="00895725" w:rsidP="006A3915">
            <w:r>
              <w:t>0,33</w:t>
            </w:r>
            <w:r w:rsidR="003677D0">
              <w:t>47</w:t>
            </w:r>
            <w:r w:rsidR="00BC192E">
              <w:t>660</w:t>
            </w:r>
          </w:p>
        </w:tc>
      </w:tr>
      <w:tr w:rsidR="003C6BB8" w14:paraId="65B7927E" w14:textId="77777777" w:rsidTr="004319F5">
        <w:trPr>
          <w:trHeight w:val="237"/>
        </w:trPr>
        <w:tc>
          <w:tcPr>
            <w:tcW w:w="390" w:type="dxa"/>
          </w:tcPr>
          <w:p w14:paraId="2D911142" w14:textId="7AC5BA05" w:rsidR="009E7A24" w:rsidRPr="00774341" w:rsidRDefault="009E7A24">
            <w:r w:rsidRPr="00774341">
              <w:t>5</w:t>
            </w:r>
          </w:p>
        </w:tc>
        <w:tc>
          <w:tcPr>
            <w:tcW w:w="0" w:type="auto"/>
          </w:tcPr>
          <w:p w14:paraId="314FC98C" w14:textId="3BEE5BE9" w:rsidR="009E7A24" w:rsidRPr="00774341" w:rsidRDefault="00DE752E">
            <w:r w:rsidRPr="00774341">
              <w:t>0,00394</w:t>
            </w:r>
          </w:p>
        </w:tc>
        <w:tc>
          <w:tcPr>
            <w:tcW w:w="0" w:type="auto"/>
          </w:tcPr>
          <w:p w14:paraId="5CF3DF04" w14:textId="08D27BE1" w:rsidR="009E7A24" w:rsidRPr="00774341" w:rsidRDefault="00774341">
            <w:r w:rsidRPr="00774341">
              <w:t>0,000254</w:t>
            </w:r>
          </w:p>
        </w:tc>
        <w:tc>
          <w:tcPr>
            <w:tcW w:w="0" w:type="auto"/>
          </w:tcPr>
          <w:p w14:paraId="12BF9085" w14:textId="555CC6FA" w:rsidR="009E7A24" w:rsidRPr="00774341" w:rsidRDefault="00774341">
            <w:r w:rsidRPr="00774341">
              <w:t>5,99</w:t>
            </w:r>
          </w:p>
        </w:tc>
        <w:tc>
          <w:tcPr>
            <w:tcW w:w="3042" w:type="dxa"/>
          </w:tcPr>
          <w:p w14:paraId="5A17FFA7" w14:textId="0121D0B0" w:rsidR="009E7A24" w:rsidRPr="00774341" w:rsidRDefault="0051416B" w:rsidP="006A3915">
            <w:r>
              <w:t>0,</w:t>
            </w:r>
            <w:r w:rsidR="006F45B2">
              <w:t>341</w:t>
            </w:r>
            <w:r w:rsidR="00032961">
              <w:t>2346</w:t>
            </w:r>
          </w:p>
        </w:tc>
      </w:tr>
      <w:tr w:rsidR="003C6BB8" w14:paraId="48589ED5" w14:textId="77777777" w:rsidTr="004319F5">
        <w:trPr>
          <w:trHeight w:val="237"/>
        </w:trPr>
        <w:tc>
          <w:tcPr>
            <w:tcW w:w="390" w:type="dxa"/>
          </w:tcPr>
          <w:p w14:paraId="4E7BCA08" w14:textId="2AF67D70" w:rsidR="009E7A24" w:rsidRPr="00774341" w:rsidRDefault="009E7A24">
            <w:r w:rsidRPr="00774341">
              <w:t>6</w:t>
            </w:r>
          </w:p>
        </w:tc>
        <w:tc>
          <w:tcPr>
            <w:tcW w:w="0" w:type="auto"/>
          </w:tcPr>
          <w:p w14:paraId="7E028213" w14:textId="52BBB00E" w:rsidR="009E7A24" w:rsidRPr="00774341" w:rsidRDefault="00DE752E">
            <w:r w:rsidRPr="00774341">
              <w:t>0,00314</w:t>
            </w:r>
          </w:p>
        </w:tc>
        <w:tc>
          <w:tcPr>
            <w:tcW w:w="0" w:type="auto"/>
          </w:tcPr>
          <w:p w14:paraId="414505B1" w14:textId="6CCD08AB" w:rsidR="009E7A24" w:rsidRPr="00774341" w:rsidRDefault="00774341">
            <w:r w:rsidRPr="00774341">
              <w:t>0,000130</w:t>
            </w:r>
          </w:p>
        </w:tc>
        <w:tc>
          <w:tcPr>
            <w:tcW w:w="0" w:type="auto"/>
          </w:tcPr>
          <w:p w14:paraId="0FF83BA2" w14:textId="78E3F5B1" w:rsidR="009E7A24" w:rsidRPr="00774341" w:rsidRDefault="00774341">
            <w:r w:rsidRPr="00774341">
              <w:t>8,43</w:t>
            </w:r>
          </w:p>
        </w:tc>
        <w:tc>
          <w:tcPr>
            <w:tcW w:w="3042" w:type="dxa"/>
          </w:tcPr>
          <w:p w14:paraId="411471A5" w14:textId="7B1D5A42" w:rsidR="009E7A24" w:rsidRPr="00774341" w:rsidRDefault="00664340" w:rsidP="006A3915">
            <w:r>
              <w:t>0,</w:t>
            </w:r>
            <w:r w:rsidR="00F61C25">
              <w:t>321</w:t>
            </w:r>
            <w:r w:rsidR="00896968">
              <w:t>7901</w:t>
            </w:r>
          </w:p>
        </w:tc>
      </w:tr>
      <w:tr w:rsidR="003C6BB8" w14:paraId="26E9B7C3" w14:textId="77777777" w:rsidTr="004319F5">
        <w:trPr>
          <w:trHeight w:val="237"/>
        </w:trPr>
        <w:tc>
          <w:tcPr>
            <w:tcW w:w="390" w:type="dxa"/>
          </w:tcPr>
          <w:p w14:paraId="0AD22DB2" w14:textId="4D36F0B4" w:rsidR="009E7A24" w:rsidRPr="00774341" w:rsidRDefault="009E7A24">
            <w:r w:rsidRPr="00774341">
              <w:t>7</w:t>
            </w:r>
          </w:p>
        </w:tc>
        <w:tc>
          <w:tcPr>
            <w:tcW w:w="0" w:type="auto"/>
          </w:tcPr>
          <w:p w14:paraId="3C2FB0C0" w14:textId="5DD3134B" w:rsidR="009E7A24" w:rsidRPr="00774341" w:rsidRDefault="00DE752E">
            <w:r w:rsidRPr="00774341">
              <w:t>0,00347</w:t>
            </w:r>
          </w:p>
        </w:tc>
        <w:tc>
          <w:tcPr>
            <w:tcW w:w="0" w:type="auto"/>
          </w:tcPr>
          <w:p w14:paraId="0C9C7A3D" w14:textId="19E751E8" w:rsidR="009E7A24" w:rsidRPr="00774341" w:rsidRDefault="00774341">
            <w:r w:rsidRPr="00774341">
              <w:t>0,000175</w:t>
            </w:r>
          </w:p>
        </w:tc>
        <w:tc>
          <w:tcPr>
            <w:tcW w:w="0" w:type="auto"/>
          </w:tcPr>
          <w:p w14:paraId="6A0A2A62" w14:textId="6D65CB71" w:rsidR="009E7A24" w:rsidRPr="00774341" w:rsidRDefault="00774341">
            <w:r w:rsidRPr="00774341">
              <w:t>7,15</w:t>
            </w:r>
          </w:p>
        </w:tc>
        <w:tc>
          <w:tcPr>
            <w:tcW w:w="3042" w:type="dxa"/>
          </w:tcPr>
          <w:p w14:paraId="2308E298" w14:textId="3AB8C349" w:rsidR="009E7A24" w:rsidRPr="00774341" w:rsidRDefault="00896968" w:rsidP="006A3915">
            <w:r>
              <w:t>0,</w:t>
            </w:r>
            <w:r w:rsidR="00B26F54">
              <w:t>3267</w:t>
            </w:r>
            <w:r w:rsidR="00C37FFA">
              <w:t>495</w:t>
            </w:r>
          </w:p>
        </w:tc>
      </w:tr>
      <w:tr w:rsidR="003C6BB8" w14:paraId="5F28DD1E" w14:textId="77777777" w:rsidTr="004319F5">
        <w:trPr>
          <w:trHeight w:val="226"/>
        </w:trPr>
        <w:tc>
          <w:tcPr>
            <w:tcW w:w="390" w:type="dxa"/>
          </w:tcPr>
          <w:p w14:paraId="6F3B85CF" w14:textId="4FBCFA03" w:rsidR="009E7A24" w:rsidRPr="00774341" w:rsidRDefault="009E7A24">
            <w:r w:rsidRPr="00774341">
              <w:t>8</w:t>
            </w:r>
          </w:p>
        </w:tc>
        <w:tc>
          <w:tcPr>
            <w:tcW w:w="0" w:type="auto"/>
          </w:tcPr>
          <w:p w14:paraId="59894B76" w14:textId="288F357B" w:rsidR="009E7A24" w:rsidRPr="00774341" w:rsidRDefault="00DE752E">
            <w:r w:rsidRPr="00774341">
              <w:t>0,00348</w:t>
            </w:r>
          </w:p>
        </w:tc>
        <w:tc>
          <w:tcPr>
            <w:tcW w:w="0" w:type="auto"/>
          </w:tcPr>
          <w:p w14:paraId="0320D20D" w14:textId="5E469AF5" w:rsidR="009E7A24" w:rsidRPr="00774341" w:rsidRDefault="00774341">
            <w:r w:rsidRPr="00774341">
              <w:t>0,000174</w:t>
            </w:r>
          </w:p>
        </w:tc>
        <w:tc>
          <w:tcPr>
            <w:tcW w:w="0" w:type="auto"/>
          </w:tcPr>
          <w:p w14:paraId="1D26EA95" w14:textId="505705DB" w:rsidR="009E7A24" w:rsidRPr="00774341" w:rsidRDefault="00774341">
            <w:r w:rsidRPr="00774341">
              <w:t>7,28</w:t>
            </w:r>
          </w:p>
        </w:tc>
        <w:tc>
          <w:tcPr>
            <w:tcW w:w="3042" w:type="dxa"/>
          </w:tcPr>
          <w:p w14:paraId="79020FE6" w14:textId="72285B5E" w:rsidR="009E7A24" w:rsidRPr="00774341" w:rsidRDefault="008C3F7F" w:rsidP="006A3915">
            <w:r>
              <w:t>0,32</w:t>
            </w:r>
            <w:r w:rsidR="005C19E9">
              <w:t>879</w:t>
            </w:r>
            <w:r w:rsidR="00482B7C">
              <w:t>78</w:t>
            </w:r>
          </w:p>
        </w:tc>
      </w:tr>
      <w:tr w:rsidR="003C6BB8" w14:paraId="0BFF3C11" w14:textId="77777777" w:rsidTr="004319F5">
        <w:trPr>
          <w:trHeight w:val="237"/>
        </w:trPr>
        <w:tc>
          <w:tcPr>
            <w:tcW w:w="390" w:type="dxa"/>
          </w:tcPr>
          <w:p w14:paraId="3DB7BDC3" w14:textId="1FD03004" w:rsidR="009E7A24" w:rsidRPr="00774341" w:rsidRDefault="009E7A24">
            <w:r w:rsidRPr="00774341">
              <w:t>9</w:t>
            </w:r>
          </w:p>
        </w:tc>
        <w:tc>
          <w:tcPr>
            <w:tcW w:w="0" w:type="auto"/>
          </w:tcPr>
          <w:p w14:paraId="4CF7B0F7" w14:textId="3BE80219" w:rsidR="009E7A24" w:rsidRPr="00774341" w:rsidRDefault="00DE752E">
            <w:r w:rsidRPr="00774341">
              <w:t>0,00397</w:t>
            </w:r>
          </w:p>
        </w:tc>
        <w:tc>
          <w:tcPr>
            <w:tcW w:w="0" w:type="auto"/>
          </w:tcPr>
          <w:p w14:paraId="554CC660" w14:textId="2D83622E" w:rsidR="009E7A24" w:rsidRPr="00774341" w:rsidRDefault="00774341">
            <w:r w:rsidRPr="00774341">
              <w:t>0,000111</w:t>
            </w:r>
          </w:p>
        </w:tc>
        <w:tc>
          <w:tcPr>
            <w:tcW w:w="0" w:type="auto"/>
          </w:tcPr>
          <w:p w14:paraId="7D63381F" w14:textId="321E3791" w:rsidR="009E7A24" w:rsidRPr="00774341" w:rsidRDefault="00774341">
            <w:r w:rsidRPr="00774341">
              <w:t>9,15</w:t>
            </w:r>
          </w:p>
        </w:tc>
        <w:tc>
          <w:tcPr>
            <w:tcW w:w="3042" w:type="dxa"/>
          </w:tcPr>
          <w:p w14:paraId="626D0900" w14:textId="1DD03FD1" w:rsidR="009E7A24" w:rsidRPr="00774341" w:rsidRDefault="00736DED" w:rsidP="006A3915">
            <w:r>
              <w:t>0,169</w:t>
            </w:r>
            <w:r w:rsidR="006A3915">
              <w:t>7201</w:t>
            </w:r>
          </w:p>
        </w:tc>
      </w:tr>
    </w:tbl>
    <w:p w14:paraId="314B8101" w14:textId="0E7C0B52" w:rsidR="00176B02" w:rsidRDefault="00176B02" w:rsidP="00CA18DD">
      <w:pPr>
        <w:ind w:left="426"/>
        <w:rPr>
          <w:b/>
          <w:bCs/>
        </w:rPr>
      </w:pPr>
      <w:r w:rsidRPr="00176B02">
        <w:rPr>
          <w:b/>
          <w:bCs/>
        </w:rPr>
        <w:t xml:space="preserve"> </w:t>
      </w:r>
    </w:p>
    <w:p w14:paraId="19DFB978" w14:textId="2DD2EA27" w:rsidR="007736BE" w:rsidRPr="00246657" w:rsidRDefault="000E5839" w:rsidP="00246657">
      <w:pPr>
        <w:ind w:left="708" w:firstLine="3"/>
      </w:pPr>
      <w:r>
        <w:t xml:space="preserve">Ostatni z wyników stanowi w naszych rozważaniach błąd gruby, nie będzie on zatem brany pod </w:t>
      </w:r>
      <w:r w:rsidR="006827D0">
        <w:t xml:space="preserve">uwagę w </w:t>
      </w:r>
      <w:r w:rsidR="00816B34">
        <w:t>dalszych obliczeniach</w:t>
      </w:r>
      <w:r w:rsidR="00246657">
        <w:t>.</w:t>
      </w:r>
    </w:p>
    <w:p w14:paraId="6233BDDD" w14:textId="36DAF082" w:rsidR="0021585B" w:rsidRDefault="0021585B" w:rsidP="0003274E">
      <w:pPr>
        <w:ind w:left="426"/>
        <w:jc w:val="both"/>
        <w:rPr>
          <w:b/>
          <w:bCs/>
        </w:rPr>
      </w:pPr>
    </w:p>
    <w:p w14:paraId="4E76D42C" w14:textId="78CB5237" w:rsidR="000B7BFA" w:rsidRPr="000E5839" w:rsidRDefault="000B7BFA" w:rsidP="000B7BFA">
      <w:pPr>
        <w:ind w:left="708"/>
        <w:jc w:val="both"/>
      </w:pPr>
      <w:r>
        <w:t>Średnia wartość współczynnika lepkości dla gliceryny wynosi &lt;</w:t>
      </w:r>
      <m:oMath>
        <m:r>
          <m:rPr>
            <m:sty m:val="p"/>
          </m:rPr>
          <w:rPr>
            <w:rFonts w:ascii="Cambria Math" w:hAnsi="Cambria Math"/>
          </w:rPr>
          <m:t>η</m:t>
        </m:r>
      </m:oMath>
      <w:r>
        <w:t>&gt; =</w:t>
      </w:r>
      <w:r w:rsidR="00D8542A">
        <w:t>0,3324813</w:t>
      </w:r>
      <w:r>
        <w:t xml:space="preserve"> </w:t>
      </w:r>
      <w:r w:rsidRPr="00774341">
        <w:t>[</w:t>
      </w:r>
      <w:proofErr w:type="spellStart"/>
      <w:r w:rsidRPr="00774341">
        <w:t>Pa·s</w:t>
      </w:r>
      <w:proofErr w:type="spellEnd"/>
      <w:r w:rsidRPr="00774341">
        <w:t>]</w:t>
      </w:r>
      <w:r>
        <w:t>.</w:t>
      </w:r>
    </w:p>
    <w:p w14:paraId="46174F7C" w14:textId="3FB66FFB" w:rsidR="000B7BFA" w:rsidRDefault="000B7BFA" w:rsidP="0003274E">
      <w:pPr>
        <w:ind w:left="426"/>
        <w:jc w:val="both"/>
        <w:rPr>
          <w:b/>
          <w:bCs/>
        </w:rPr>
      </w:pPr>
    </w:p>
    <w:p w14:paraId="509FD60B" w14:textId="557B32BC" w:rsidR="00ED5F2E" w:rsidRPr="00176B02" w:rsidRDefault="00ED5F2E" w:rsidP="00996BBD">
      <w:pPr>
        <w:jc w:val="both"/>
        <w:rPr>
          <w:b/>
          <w:bCs/>
        </w:rPr>
      </w:pPr>
    </w:p>
    <w:p w14:paraId="30935FCB" w14:textId="77777777" w:rsidR="00765FCB" w:rsidRDefault="00765FCB" w:rsidP="00305C0D">
      <w:pPr>
        <w:ind w:left="708"/>
      </w:pPr>
    </w:p>
    <w:p w14:paraId="36D28119" w14:textId="77777777" w:rsidR="00765FCB" w:rsidRDefault="00765FCB" w:rsidP="00305C0D">
      <w:pPr>
        <w:ind w:left="708"/>
      </w:pPr>
    </w:p>
    <w:p w14:paraId="18BF0242" w14:textId="77777777" w:rsidR="00765FCB" w:rsidRDefault="00765FCB" w:rsidP="00305C0D">
      <w:pPr>
        <w:ind w:left="708"/>
      </w:pPr>
    </w:p>
    <w:p w14:paraId="3C1BAD3A" w14:textId="77777777" w:rsidR="00765FCB" w:rsidRDefault="00765FCB" w:rsidP="00305C0D">
      <w:pPr>
        <w:ind w:left="708"/>
      </w:pPr>
    </w:p>
    <w:p w14:paraId="59B31F24" w14:textId="77777777" w:rsidR="00765FCB" w:rsidRDefault="00765FCB" w:rsidP="00305C0D">
      <w:pPr>
        <w:ind w:left="708"/>
      </w:pPr>
    </w:p>
    <w:p w14:paraId="24E62482" w14:textId="355AF16C" w:rsidR="000D37F2" w:rsidRDefault="002D5263" w:rsidP="00305C0D">
      <w:pPr>
        <w:ind w:left="708"/>
      </w:pPr>
      <w:r>
        <w:lastRenderedPageBreak/>
        <w:t xml:space="preserve">Niepewność </w:t>
      </w:r>
      <w:r w:rsidR="003E33C4">
        <w:t xml:space="preserve">współczynnika </w:t>
      </w:r>
      <w:r w:rsidR="00B04365">
        <w:t xml:space="preserve">lepkości </w:t>
      </w:r>
      <w:r w:rsidR="005E66F5">
        <w:t xml:space="preserve">można </w:t>
      </w:r>
      <w:r w:rsidR="00273D2C">
        <w:t xml:space="preserve">obliczyć </w:t>
      </w:r>
      <w:r w:rsidR="00284BBA">
        <w:t>za pomocą</w:t>
      </w:r>
      <w:r w:rsidR="00B54B0F">
        <w:t xml:space="preserve"> </w:t>
      </w:r>
      <w:r w:rsidR="00765FCB">
        <w:t xml:space="preserve">prawa przenoszenia </w:t>
      </w:r>
      <w:r w:rsidR="00B54B0F">
        <w:t>niepewności</w:t>
      </w:r>
      <w:r w:rsidR="00135E1F">
        <w:t xml:space="preserve">. Korzystając </w:t>
      </w:r>
      <w:r w:rsidR="006F19A7">
        <w:t xml:space="preserve">z wbudowanej w </w:t>
      </w:r>
      <w:r w:rsidR="001F6497">
        <w:t>programie</w:t>
      </w:r>
      <w:r w:rsidR="006F19A7">
        <w:t xml:space="preserve"> </w:t>
      </w:r>
      <w:r w:rsidR="001F6497">
        <w:t>Excel</w:t>
      </w:r>
      <w:r w:rsidR="006F19A7">
        <w:t xml:space="preserve"> funkcji </w:t>
      </w:r>
      <w:r w:rsidR="00305C0D">
        <w:t>„</w:t>
      </w:r>
      <w:r w:rsidR="00305C0D" w:rsidRPr="00305C0D">
        <w:t>ODCH.STANDARD.PRÓBKI</w:t>
      </w:r>
      <w:r w:rsidR="00305C0D">
        <w:t>()”</w:t>
      </w:r>
      <w:r w:rsidR="006F0376">
        <w:t xml:space="preserve"> i dzieląc przez pierwiastek z liczby pomiarów </w:t>
      </w:r>
      <w:r w:rsidR="00305C0D">
        <w:t xml:space="preserve"> otrzymujemy niepewnoś</w:t>
      </w:r>
      <w:r w:rsidR="006F0376">
        <w:t>ć</w:t>
      </w:r>
      <w:r w:rsidR="00F43CE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</m:d>
      </m:oMath>
      <w:r w:rsidR="00F43CE0">
        <w:t xml:space="preserve"> oraz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</m:d>
      </m:oMath>
      <w:r w:rsidR="00F43CE0">
        <w:t>, następnie łącząc je z niepewnością pomiaru czasu oraz korzystając z prawa przenoszenia niepewności otrzymujemy następujący wzór.</w:t>
      </w:r>
    </w:p>
    <w:p w14:paraId="7A988E89" w14:textId="77777777" w:rsidR="0042422D" w:rsidRDefault="0042422D" w:rsidP="00305C0D">
      <w:pPr>
        <w:ind w:left="708"/>
      </w:pPr>
    </w:p>
    <w:p w14:paraId="26F28C66" w14:textId="220C6CBC" w:rsidR="0042422D" w:rsidRPr="00765FCB" w:rsidRDefault="0042422D" w:rsidP="0042422D">
      <w:pPr>
        <w:ind w:left="708"/>
        <w:jc w:val="center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·</m:t>
                  </m:r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ρ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DA0420D" w14:textId="77777777" w:rsidR="00F43CE0" w:rsidRDefault="00F43CE0" w:rsidP="00F43CE0">
      <w:pPr>
        <w:ind w:left="708"/>
      </w:pPr>
    </w:p>
    <w:p w14:paraId="73DE16C8" w14:textId="2B4430C4" w:rsidR="00765FCB" w:rsidRDefault="00F43CE0" w:rsidP="00F43CE0">
      <w:pPr>
        <w:ind w:left="708"/>
      </w:pPr>
      <w:r>
        <w:t xml:space="preserve">Podstawiając dane do powyższego wzoru otrzymujemy niepewność równą </w:t>
      </w:r>
    </w:p>
    <w:p w14:paraId="720FAC69" w14:textId="77777777" w:rsidR="00CB16FF" w:rsidRDefault="00CB16FF" w:rsidP="00F43CE0">
      <w:pPr>
        <w:ind w:left="708"/>
      </w:pPr>
    </w:p>
    <w:p w14:paraId="073F5A8C" w14:textId="2B436F31" w:rsidR="00F43CE0" w:rsidRPr="00F43CE0" w:rsidRDefault="00F43CE0" w:rsidP="00F43CE0">
      <w:pPr>
        <w:ind w:left="708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0,0055486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30435531" w14:textId="36DE1D2A" w:rsidR="00765FCB" w:rsidRDefault="00F43CE0" w:rsidP="00F43CE0">
      <w:r>
        <w:tab/>
      </w:r>
    </w:p>
    <w:p w14:paraId="087A9B39" w14:textId="77777777" w:rsidR="00741981" w:rsidRPr="000B6DF7" w:rsidRDefault="00741981" w:rsidP="00B328B4">
      <w:pPr>
        <w:jc w:val="both"/>
        <w:rPr>
          <w:ins w:id="0" w:author="{06ea2e45-d62f-43a3-ba88-2099828b2cde}" w:date="2021-10-17T23:18:00Z"/>
        </w:rPr>
      </w:pPr>
    </w:p>
    <w:p w14:paraId="77F04878" w14:textId="77777777" w:rsidR="00A97F24" w:rsidRPr="00176B02" w:rsidRDefault="00A97F24" w:rsidP="0003274E">
      <w:pPr>
        <w:jc w:val="both"/>
        <w:rPr>
          <w:b/>
          <w:bCs/>
        </w:rPr>
      </w:pPr>
    </w:p>
    <w:p w14:paraId="595251DE" w14:textId="635B6B84" w:rsidR="00176B02" w:rsidRDefault="00291FB8" w:rsidP="0003274E">
      <w:pPr>
        <w:pStyle w:val="Akapitzlist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Podsumowanie</w:t>
      </w:r>
    </w:p>
    <w:p w14:paraId="6DC50691" w14:textId="187ED39C" w:rsidR="00E21DC7" w:rsidRDefault="00FB15E4" w:rsidP="0003274E">
      <w:pPr>
        <w:pStyle w:val="Akapitzlist"/>
        <w:jc w:val="both"/>
        <w:rPr>
          <w:b/>
          <w:bCs/>
        </w:rPr>
      </w:pPr>
      <w:r>
        <w:t xml:space="preserve">W wyniku zastosowania metody Stokesa </w:t>
      </w:r>
      <w:r w:rsidR="00276168">
        <w:t>do</w:t>
      </w:r>
      <w:r>
        <w:t xml:space="preserve"> wyznaczenia </w:t>
      </w:r>
      <w:r w:rsidR="00276168">
        <w:t xml:space="preserve">współczynnika lepkości </w:t>
      </w:r>
      <w:r>
        <w:t xml:space="preserve"> otrzymaliśmy wartość</w:t>
      </w:r>
      <w:r w:rsidR="00FD255D">
        <w:t xml:space="preserve"> &lt;</w:t>
      </w:r>
      <m:oMath>
        <m:r>
          <m:rPr>
            <m:sty m:val="p"/>
          </m:rPr>
          <w:rPr>
            <w:rFonts w:ascii="Cambria Math" w:hAnsi="Cambria Math"/>
          </w:rPr>
          <m:t>η</m:t>
        </m:r>
      </m:oMath>
      <w:r w:rsidR="00FD255D">
        <w:t>&gt; = 0,3</w:t>
      </w:r>
      <w:r w:rsidR="00581093">
        <w:t>3</w:t>
      </w:r>
      <w:r w:rsidR="005B570A">
        <w:t>2</w:t>
      </w:r>
      <w:r w:rsidR="00FD255D">
        <w:t>4</w:t>
      </w:r>
      <w:r w:rsidR="001F5B29">
        <w:t>813</w:t>
      </w:r>
      <w:r w:rsidR="00FD255D" w:rsidRPr="00774341">
        <w:t>[</w:t>
      </w:r>
      <w:proofErr w:type="spellStart"/>
      <w:r w:rsidR="00FD255D" w:rsidRPr="00774341">
        <w:t>Pa·s</w:t>
      </w:r>
      <w:proofErr w:type="spellEnd"/>
      <w:r w:rsidR="00FD255D" w:rsidRPr="00774341">
        <w:t>]</w:t>
      </w:r>
      <w:r w:rsidR="008C64CD">
        <w:t xml:space="preserve">, </w:t>
      </w:r>
      <w:r w:rsidR="008213A5">
        <w:t>nie</w:t>
      </w:r>
      <w:r w:rsidR="008C64CD">
        <w:t xml:space="preserve">pewność wyniku wynosi zaś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</m:d>
        <m:r>
          <w:rPr>
            <w:rFonts w:ascii="Cambria Math" w:hAnsi="Cambria Math"/>
          </w:rPr>
          <m:t>=0,00</m:t>
        </m:r>
        <m:r>
          <w:rPr>
            <w:rFonts w:ascii="Cambria Math" w:hAnsi="Cambria Math"/>
          </w:rPr>
          <m:t>55486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[Pa·s]</m:t>
        </m:r>
      </m:oMath>
      <w:r w:rsidR="008C64CD">
        <w:t>.</w:t>
      </w:r>
      <w:r>
        <w:t xml:space="preserve"> </w:t>
      </w:r>
      <w:r w:rsidR="008C64CD">
        <w:t>Otrzymana wartość lepkości gliceryny</w:t>
      </w:r>
      <w:r>
        <w:t xml:space="preserve"> jest zgodna z wartością tablicową dla </w:t>
      </w:r>
      <w:r w:rsidR="00FD255D">
        <w:t>gliceryny o stę</w:t>
      </w:r>
      <w:r w:rsidR="00126F44">
        <w:t xml:space="preserve">żeniu 92% </w:t>
      </w:r>
      <w:r>
        <w:t>(</w:t>
      </w:r>
      <w:r w:rsidR="00126F44">
        <w:t>0,3284</w:t>
      </w:r>
      <w:r>
        <w:t xml:space="preserve"> </w:t>
      </w:r>
      <w:r w:rsidR="00126F44" w:rsidRPr="00774341">
        <w:t>[</w:t>
      </w:r>
      <w:proofErr w:type="spellStart"/>
      <w:r w:rsidR="00126F44" w:rsidRPr="00774341">
        <w:t>Pa·s</w:t>
      </w:r>
      <w:proofErr w:type="spellEnd"/>
      <w:r w:rsidR="00126F44" w:rsidRPr="00774341">
        <w:t>]</w:t>
      </w:r>
      <w:r>
        <w:t>)</w:t>
      </w:r>
      <w:r w:rsidR="005D3980">
        <w:t xml:space="preserve"> [3]</w:t>
      </w:r>
      <w:r>
        <w:t xml:space="preserve">. </w:t>
      </w:r>
      <w:r w:rsidR="001907C4">
        <w:t xml:space="preserve">Największy wpływ na niepewność </w:t>
      </w:r>
      <w:r w:rsidR="007A17AF">
        <w:t>miał czas reakcji ludzkiego organizmu podczas mierzenia cz</w:t>
      </w:r>
      <w:r w:rsidR="00A809CC">
        <w:t xml:space="preserve">asu spadku kulki. </w:t>
      </w:r>
      <w:r w:rsidR="00CB7CD6">
        <w:t>Średnica</w:t>
      </w:r>
      <w:r w:rsidR="00A809CC">
        <w:t xml:space="preserve"> i masa wyznaczony zostały bardzo dokładnie.</w:t>
      </w:r>
      <w:r w:rsidR="008516D3">
        <w:t xml:space="preserve"> Kolejną nieścisłością związaną z wyznaczeniem współczynnika lepkości </w:t>
      </w:r>
      <w:r w:rsidR="00433C69">
        <w:t xml:space="preserve">było nie stuprocentowe stężenie gliceryny. Jest to alkohol więc </w:t>
      </w:r>
      <w:r w:rsidR="00577A5C">
        <w:t xml:space="preserve">gliceryna pochłania wodę z powietrza i dokładną wartość jej stężenia wyznaczono </w:t>
      </w:r>
      <w:r w:rsidR="008C2051">
        <w:t>pośrednio.</w:t>
      </w:r>
    </w:p>
    <w:p w14:paraId="247AF45E" w14:textId="77777777" w:rsidR="00291FB8" w:rsidRPr="00291FB8" w:rsidRDefault="00291FB8" w:rsidP="00291FB8">
      <w:pPr>
        <w:ind w:left="360"/>
        <w:rPr>
          <w:b/>
          <w:bCs/>
        </w:rPr>
      </w:pPr>
    </w:p>
    <w:p w14:paraId="447D318F" w14:textId="023480BD" w:rsidR="00DE752E" w:rsidRPr="003304C5" w:rsidRDefault="00DE752E">
      <w:pPr>
        <w:rPr>
          <w:b/>
          <w:color w:val="FFFFFF" w:themeColor="background1"/>
        </w:rPr>
      </w:pPr>
    </w:p>
    <w:p w14:paraId="7B9CD1F6" w14:textId="448094C7" w:rsidR="00176B02" w:rsidRPr="00AC79F5" w:rsidRDefault="00176B02" w:rsidP="00A56FEB">
      <w:pPr>
        <w:pStyle w:val="Akapitzlist"/>
        <w:numPr>
          <w:ilvl w:val="0"/>
          <w:numId w:val="2"/>
        </w:numPr>
      </w:pPr>
      <w:r w:rsidRPr="00176B02">
        <w:rPr>
          <w:b/>
          <w:bCs/>
        </w:rPr>
        <w:t>Literatura</w:t>
      </w:r>
    </w:p>
    <w:p w14:paraId="7B0F71D7" w14:textId="59BE2100" w:rsidR="00AC79F5" w:rsidRDefault="007D7214" w:rsidP="00AC79F5">
      <w:pPr>
        <w:pStyle w:val="Akapitzlist"/>
      </w:pPr>
      <w:r w:rsidRPr="007D7214">
        <w:rPr>
          <w:b/>
          <w:bCs/>
        </w:rPr>
        <w:t>[1</w:t>
      </w:r>
      <w:r w:rsidR="00AC79F5">
        <w:rPr>
          <w:b/>
          <w:bCs/>
        </w:rPr>
        <w:t>]</w:t>
      </w:r>
      <w:r w:rsidR="009638F3" w:rsidRPr="001E4311">
        <w:rPr>
          <w:color w:val="000000" w:themeColor="text1"/>
        </w:rPr>
        <w:t xml:space="preserve"> </w:t>
      </w:r>
      <w:r w:rsidR="009638F3" w:rsidRPr="008213A5">
        <w:rPr>
          <w:color w:val="000000" w:themeColor="text1"/>
        </w:rPr>
        <w:t>http://www.fis.agh.edu.pl/~pracownia_fizyczna/cwiczenia/13_opis.pdf</w:t>
      </w:r>
      <w:r w:rsidR="009638F3">
        <w:rPr>
          <w:b/>
          <w:bCs/>
        </w:rPr>
        <w:t xml:space="preserve"> </w:t>
      </w:r>
      <w:r w:rsidR="00890AF7">
        <w:t>-</w:t>
      </w:r>
      <w:r w:rsidR="00AA045C" w:rsidRPr="00855F08">
        <w:t>0</w:t>
      </w:r>
      <w:r w:rsidR="009638F3" w:rsidRPr="00855F08">
        <w:t>1.11</w:t>
      </w:r>
      <w:r w:rsidR="00AA045C" w:rsidRPr="00855F08">
        <w:t>.1021</w:t>
      </w:r>
    </w:p>
    <w:p w14:paraId="4FF856DD" w14:textId="76193E75" w:rsidR="00176B02" w:rsidRDefault="007D7214" w:rsidP="00790736">
      <w:pPr>
        <w:ind w:left="708"/>
      </w:pPr>
      <w:r w:rsidRPr="001E4311">
        <w:rPr>
          <w:b/>
          <w:bCs/>
          <w:color w:val="000000" w:themeColor="text1"/>
        </w:rPr>
        <w:t>[</w:t>
      </w:r>
      <w:r w:rsidR="00AC79F5" w:rsidRPr="001E4311">
        <w:rPr>
          <w:b/>
          <w:bCs/>
          <w:color w:val="000000" w:themeColor="text1"/>
        </w:rPr>
        <w:t>2</w:t>
      </w:r>
      <w:r w:rsidRPr="001E4311">
        <w:rPr>
          <w:b/>
          <w:bCs/>
          <w:color w:val="000000" w:themeColor="text1"/>
        </w:rPr>
        <w:t>]</w:t>
      </w:r>
      <w:r w:rsidRPr="001E4311">
        <w:rPr>
          <w:color w:val="000000" w:themeColor="text1"/>
        </w:rPr>
        <w:t xml:space="preserve"> </w:t>
      </w:r>
      <w:r w:rsidR="001C7480" w:rsidRPr="001E4311">
        <w:rPr>
          <w:color w:val="000000" w:themeColor="text1"/>
        </w:rPr>
        <w:t xml:space="preserve">http://home.agh.edu.pl/~kakol/efizyka/w12/extra12b.html </w:t>
      </w:r>
      <w:r w:rsidR="00271736" w:rsidRPr="001E4311">
        <w:rPr>
          <w:color w:val="000000" w:themeColor="text1"/>
        </w:rPr>
        <w:t>- 14.10.2021</w:t>
      </w:r>
    </w:p>
    <w:p w14:paraId="44444757" w14:textId="49B8B307" w:rsidR="00176B02" w:rsidRDefault="00163742" w:rsidP="00790736">
      <w:pPr>
        <w:ind w:left="708"/>
      </w:pPr>
      <w:r w:rsidRPr="00321149">
        <w:rPr>
          <w:b/>
        </w:rPr>
        <w:t>[3]</w:t>
      </w:r>
      <w:r w:rsidRPr="001E4311">
        <w:rPr>
          <w:color w:val="000000" w:themeColor="text1"/>
        </w:rPr>
        <w:t xml:space="preserve"> </w:t>
      </w:r>
      <w:r w:rsidRPr="008213A5">
        <w:rPr>
          <w:color w:val="000000" w:themeColor="text1"/>
        </w:rPr>
        <w:t>http://fizyka.umk.pl/~lab2/tables/viscosit.html</w:t>
      </w:r>
      <w:r>
        <w:t xml:space="preserve"> - </w:t>
      </w:r>
      <w:r w:rsidR="00321149" w:rsidRPr="00855F08">
        <w:t>01.11.1021</w:t>
      </w:r>
    </w:p>
    <w:sectPr w:rsidR="00176B02" w:rsidSect="00386634">
      <w:pgSz w:w="11906" w:h="16838"/>
      <w:pgMar w:top="1135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D166D" w14:textId="77777777" w:rsidR="003D54CE" w:rsidRDefault="003D54CE" w:rsidP="00386634">
      <w:r>
        <w:separator/>
      </w:r>
    </w:p>
  </w:endnote>
  <w:endnote w:type="continuationSeparator" w:id="0">
    <w:p w14:paraId="2196F245" w14:textId="77777777" w:rsidR="003D54CE" w:rsidRDefault="003D54CE" w:rsidP="00386634">
      <w:r>
        <w:continuationSeparator/>
      </w:r>
    </w:p>
  </w:endnote>
  <w:endnote w:type="continuationNotice" w:id="1">
    <w:p w14:paraId="3FF8BE54" w14:textId="77777777" w:rsidR="003D54CE" w:rsidRDefault="003D54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86F60" w14:textId="77777777" w:rsidR="003D54CE" w:rsidRDefault="003D54CE" w:rsidP="00386634">
      <w:r>
        <w:separator/>
      </w:r>
    </w:p>
  </w:footnote>
  <w:footnote w:type="continuationSeparator" w:id="0">
    <w:p w14:paraId="7F32BB09" w14:textId="77777777" w:rsidR="003D54CE" w:rsidRDefault="003D54CE" w:rsidP="00386634">
      <w:r>
        <w:continuationSeparator/>
      </w:r>
    </w:p>
  </w:footnote>
  <w:footnote w:type="continuationNotice" w:id="1">
    <w:p w14:paraId="663E94D8" w14:textId="77777777" w:rsidR="003D54CE" w:rsidRDefault="003D54C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E747D"/>
    <w:multiLevelType w:val="hybridMultilevel"/>
    <w:tmpl w:val="51C091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3689D"/>
    <w:multiLevelType w:val="hybridMultilevel"/>
    <w:tmpl w:val="5768C8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2F"/>
    <w:rsid w:val="00001CF8"/>
    <w:rsid w:val="00004062"/>
    <w:rsid w:val="00015F43"/>
    <w:rsid w:val="0001750D"/>
    <w:rsid w:val="00025CAB"/>
    <w:rsid w:val="0003274E"/>
    <w:rsid w:val="00032961"/>
    <w:rsid w:val="000340CF"/>
    <w:rsid w:val="00037476"/>
    <w:rsid w:val="000402FB"/>
    <w:rsid w:val="000471E6"/>
    <w:rsid w:val="00050045"/>
    <w:rsid w:val="00053392"/>
    <w:rsid w:val="00054D3F"/>
    <w:rsid w:val="000603A2"/>
    <w:rsid w:val="000619AF"/>
    <w:rsid w:val="0006303D"/>
    <w:rsid w:val="00065B54"/>
    <w:rsid w:val="00067FA9"/>
    <w:rsid w:val="00077CD5"/>
    <w:rsid w:val="00080300"/>
    <w:rsid w:val="0008394F"/>
    <w:rsid w:val="0008400C"/>
    <w:rsid w:val="0008460A"/>
    <w:rsid w:val="00087BE8"/>
    <w:rsid w:val="00094AD0"/>
    <w:rsid w:val="000B12DF"/>
    <w:rsid w:val="000B6680"/>
    <w:rsid w:val="000B6DF7"/>
    <w:rsid w:val="000B7BFA"/>
    <w:rsid w:val="000C626B"/>
    <w:rsid w:val="000D37F2"/>
    <w:rsid w:val="000D52A5"/>
    <w:rsid w:val="000D665B"/>
    <w:rsid w:val="000E000C"/>
    <w:rsid w:val="000E081D"/>
    <w:rsid w:val="000E3467"/>
    <w:rsid w:val="000E515F"/>
    <w:rsid w:val="000E5839"/>
    <w:rsid w:val="000F0270"/>
    <w:rsid w:val="000F385E"/>
    <w:rsid w:val="000F416F"/>
    <w:rsid w:val="000F62D9"/>
    <w:rsid w:val="000F6C68"/>
    <w:rsid w:val="000F7C76"/>
    <w:rsid w:val="00100E2E"/>
    <w:rsid w:val="0010181C"/>
    <w:rsid w:val="001023B0"/>
    <w:rsid w:val="001025BF"/>
    <w:rsid w:val="001030E1"/>
    <w:rsid w:val="001052EA"/>
    <w:rsid w:val="00106AD5"/>
    <w:rsid w:val="00110E4A"/>
    <w:rsid w:val="0012420A"/>
    <w:rsid w:val="00126F44"/>
    <w:rsid w:val="001318E5"/>
    <w:rsid w:val="00131C70"/>
    <w:rsid w:val="00135E1F"/>
    <w:rsid w:val="001361EA"/>
    <w:rsid w:val="0013745D"/>
    <w:rsid w:val="001377C7"/>
    <w:rsid w:val="001437EB"/>
    <w:rsid w:val="0014395D"/>
    <w:rsid w:val="001439FB"/>
    <w:rsid w:val="00144243"/>
    <w:rsid w:val="001539EA"/>
    <w:rsid w:val="00155CFF"/>
    <w:rsid w:val="00156E0A"/>
    <w:rsid w:val="001629A3"/>
    <w:rsid w:val="00163742"/>
    <w:rsid w:val="00176B02"/>
    <w:rsid w:val="00180082"/>
    <w:rsid w:val="00180917"/>
    <w:rsid w:val="001907C4"/>
    <w:rsid w:val="00193170"/>
    <w:rsid w:val="0019485A"/>
    <w:rsid w:val="0019613E"/>
    <w:rsid w:val="001A492D"/>
    <w:rsid w:val="001A5320"/>
    <w:rsid w:val="001B2040"/>
    <w:rsid w:val="001C0180"/>
    <w:rsid w:val="001C65D5"/>
    <w:rsid w:val="001C6EBF"/>
    <w:rsid w:val="001C7480"/>
    <w:rsid w:val="001D1278"/>
    <w:rsid w:val="001D18DA"/>
    <w:rsid w:val="001D2BD8"/>
    <w:rsid w:val="001D4FF4"/>
    <w:rsid w:val="001D63E0"/>
    <w:rsid w:val="001D7FEF"/>
    <w:rsid w:val="001E0C09"/>
    <w:rsid w:val="001E4311"/>
    <w:rsid w:val="001E6A31"/>
    <w:rsid w:val="001F4628"/>
    <w:rsid w:val="001F58AD"/>
    <w:rsid w:val="001F5B29"/>
    <w:rsid w:val="001F6497"/>
    <w:rsid w:val="0020012F"/>
    <w:rsid w:val="00206AAF"/>
    <w:rsid w:val="00210FB4"/>
    <w:rsid w:val="00212A5D"/>
    <w:rsid w:val="0021585B"/>
    <w:rsid w:val="002174BE"/>
    <w:rsid w:val="002247D3"/>
    <w:rsid w:val="00225B04"/>
    <w:rsid w:val="00231DED"/>
    <w:rsid w:val="002368CF"/>
    <w:rsid w:val="00236CF5"/>
    <w:rsid w:val="00237159"/>
    <w:rsid w:val="002372B0"/>
    <w:rsid w:val="00242A03"/>
    <w:rsid w:val="002459A0"/>
    <w:rsid w:val="00246657"/>
    <w:rsid w:val="00251023"/>
    <w:rsid w:val="002510D0"/>
    <w:rsid w:val="002527BD"/>
    <w:rsid w:val="002532EC"/>
    <w:rsid w:val="00254681"/>
    <w:rsid w:val="00256D82"/>
    <w:rsid w:val="00264D58"/>
    <w:rsid w:val="0026662D"/>
    <w:rsid w:val="0027030C"/>
    <w:rsid w:val="0027128D"/>
    <w:rsid w:val="00271736"/>
    <w:rsid w:val="00273AE7"/>
    <w:rsid w:val="00273D2C"/>
    <w:rsid w:val="00275588"/>
    <w:rsid w:val="00276168"/>
    <w:rsid w:val="002761FC"/>
    <w:rsid w:val="002824AD"/>
    <w:rsid w:val="0028367F"/>
    <w:rsid w:val="00284BBA"/>
    <w:rsid w:val="002878A4"/>
    <w:rsid w:val="002911BA"/>
    <w:rsid w:val="00291FB8"/>
    <w:rsid w:val="0029344D"/>
    <w:rsid w:val="002945BA"/>
    <w:rsid w:val="002945E6"/>
    <w:rsid w:val="002A471C"/>
    <w:rsid w:val="002A5825"/>
    <w:rsid w:val="002A5977"/>
    <w:rsid w:val="002A59C8"/>
    <w:rsid w:val="002B10B3"/>
    <w:rsid w:val="002B169C"/>
    <w:rsid w:val="002B18ED"/>
    <w:rsid w:val="002B33BF"/>
    <w:rsid w:val="002B436B"/>
    <w:rsid w:val="002B4919"/>
    <w:rsid w:val="002B5DBC"/>
    <w:rsid w:val="002C301A"/>
    <w:rsid w:val="002C4263"/>
    <w:rsid w:val="002C46A3"/>
    <w:rsid w:val="002C5116"/>
    <w:rsid w:val="002D12CC"/>
    <w:rsid w:val="002D2BA3"/>
    <w:rsid w:val="002D5263"/>
    <w:rsid w:val="002D699F"/>
    <w:rsid w:val="002E2F05"/>
    <w:rsid w:val="002E33EF"/>
    <w:rsid w:val="002E7C1E"/>
    <w:rsid w:val="002F354F"/>
    <w:rsid w:val="002F69C8"/>
    <w:rsid w:val="00302463"/>
    <w:rsid w:val="00302542"/>
    <w:rsid w:val="0030513F"/>
    <w:rsid w:val="00305C0D"/>
    <w:rsid w:val="00306490"/>
    <w:rsid w:val="003076F3"/>
    <w:rsid w:val="003119AD"/>
    <w:rsid w:val="003123C9"/>
    <w:rsid w:val="00314772"/>
    <w:rsid w:val="00316E69"/>
    <w:rsid w:val="00317463"/>
    <w:rsid w:val="00321149"/>
    <w:rsid w:val="003253FC"/>
    <w:rsid w:val="003304C5"/>
    <w:rsid w:val="0033217A"/>
    <w:rsid w:val="0033562C"/>
    <w:rsid w:val="00336173"/>
    <w:rsid w:val="00341E40"/>
    <w:rsid w:val="00342A4E"/>
    <w:rsid w:val="00342EAA"/>
    <w:rsid w:val="0034443A"/>
    <w:rsid w:val="00344BF4"/>
    <w:rsid w:val="00346297"/>
    <w:rsid w:val="00351408"/>
    <w:rsid w:val="003524C2"/>
    <w:rsid w:val="0035483B"/>
    <w:rsid w:val="00354F0A"/>
    <w:rsid w:val="00356742"/>
    <w:rsid w:val="003572FD"/>
    <w:rsid w:val="00360BA8"/>
    <w:rsid w:val="003621A3"/>
    <w:rsid w:val="00362CBA"/>
    <w:rsid w:val="0036352E"/>
    <w:rsid w:val="003677D0"/>
    <w:rsid w:val="00371955"/>
    <w:rsid w:val="00375190"/>
    <w:rsid w:val="00380B49"/>
    <w:rsid w:val="00383818"/>
    <w:rsid w:val="00384BB6"/>
    <w:rsid w:val="00386032"/>
    <w:rsid w:val="00386634"/>
    <w:rsid w:val="003909F8"/>
    <w:rsid w:val="00391AA6"/>
    <w:rsid w:val="003923E9"/>
    <w:rsid w:val="003A0A1C"/>
    <w:rsid w:val="003A0B11"/>
    <w:rsid w:val="003A4C6B"/>
    <w:rsid w:val="003C6BB8"/>
    <w:rsid w:val="003C721E"/>
    <w:rsid w:val="003D54CE"/>
    <w:rsid w:val="003D7F98"/>
    <w:rsid w:val="003E33C4"/>
    <w:rsid w:val="003E3F08"/>
    <w:rsid w:val="003E4F03"/>
    <w:rsid w:val="003F1325"/>
    <w:rsid w:val="003F7559"/>
    <w:rsid w:val="003F75F3"/>
    <w:rsid w:val="00402772"/>
    <w:rsid w:val="0040296B"/>
    <w:rsid w:val="00403297"/>
    <w:rsid w:val="004102D7"/>
    <w:rsid w:val="00411318"/>
    <w:rsid w:val="004135A6"/>
    <w:rsid w:val="00414C70"/>
    <w:rsid w:val="00414FA9"/>
    <w:rsid w:val="00422B41"/>
    <w:rsid w:val="0042422D"/>
    <w:rsid w:val="004319D4"/>
    <w:rsid w:val="004319F5"/>
    <w:rsid w:val="00433C69"/>
    <w:rsid w:val="0044466B"/>
    <w:rsid w:val="004461F5"/>
    <w:rsid w:val="00447F38"/>
    <w:rsid w:val="00451850"/>
    <w:rsid w:val="0045461F"/>
    <w:rsid w:val="00456300"/>
    <w:rsid w:val="004624EF"/>
    <w:rsid w:val="00464E48"/>
    <w:rsid w:val="00464F35"/>
    <w:rsid w:val="00470DAC"/>
    <w:rsid w:val="00473B7D"/>
    <w:rsid w:val="00474E9C"/>
    <w:rsid w:val="00476D4B"/>
    <w:rsid w:val="00477757"/>
    <w:rsid w:val="004800F1"/>
    <w:rsid w:val="0048168A"/>
    <w:rsid w:val="00482B7C"/>
    <w:rsid w:val="0049286A"/>
    <w:rsid w:val="004936AB"/>
    <w:rsid w:val="00493720"/>
    <w:rsid w:val="00493BC6"/>
    <w:rsid w:val="0049468E"/>
    <w:rsid w:val="00495288"/>
    <w:rsid w:val="004A08E8"/>
    <w:rsid w:val="004A16EA"/>
    <w:rsid w:val="004A6624"/>
    <w:rsid w:val="004B316A"/>
    <w:rsid w:val="004B77CA"/>
    <w:rsid w:val="004C56B9"/>
    <w:rsid w:val="004D0024"/>
    <w:rsid w:val="004D6B7D"/>
    <w:rsid w:val="004D74CD"/>
    <w:rsid w:val="004E3F52"/>
    <w:rsid w:val="004E45AE"/>
    <w:rsid w:val="004E79B5"/>
    <w:rsid w:val="004E7AAD"/>
    <w:rsid w:val="004F2C67"/>
    <w:rsid w:val="004F3D46"/>
    <w:rsid w:val="004F496F"/>
    <w:rsid w:val="004F72CE"/>
    <w:rsid w:val="0050623A"/>
    <w:rsid w:val="0050774F"/>
    <w:rsid w:val="00512822"/>
    <w:rsid w:val="00512EB8"/>
    <w:rsid w:val="0051416B"/>
    <w:rsid w:val="00514AA5"/>
    <w:rsid w:val="00516EC8"/>
    <w:rsid w:val="005172D0"/>
    <w:rsid w:val="00520702"/>
    <w:rsid w:val="00522F54"/>
    <w:rsid w:val="00532CC7"/>
    <w:rsid w:val="005351BD"/>
    <w:rsid w:val="00542AD7"/>
    <w:rsid w:val="00547A81"/>
    <w:rsid w:val="00550174"/>
    <w:rsid w:val="005525CD"/>
    <w:rsid w:val="00556FEF"/>
    <w:rsid w:val="00557BA3"/>
    <w:rsid w:val="00561EEE"/>
    <w:rsid w:val="0056213A"/>
    <w:rsid w:val="00562EEC"/>
    <w:rsid w:val="00571235"/>
    <w:rsid w:val="0057192A"/>
    <w:rsid w:val="00571AC1"/>
    <w:rsid w:val="0057603D"/>
    <w:rsid w:val="00577A5C"/>
    <w:rsid w:val="00581093"/>
    <w:rsid w:val="00582DD7"/>
    <w:rsid w:val="005945C3"/>
    <w:rsid w:val="00596C2E"/>
    <w:rsid w:val="005A0D2D"/>
    <w:rsid w:val="005A1ACA"/>
    <w:rsid w:val="005A20C1"/>
    <w:rsid w:val="005A2FBA"/>
    <w:rsid w:val="005B1E7F"/>
    <w:rsid w:val="005B570A"/>
    <w:rsid w:val="005B6FC6"/>
    <w:rsid w:val="005C19E9"/>
    <w:rsid w:val="005C4710"/>
    <w:rsid w:val="005C68F9"/>
    <w:rsid w:val="005D3980"/>
    <w:rsid w:val="005D539A"/>
    <w:rsid w:val="005D5D5E"/>
    <w:rsid w:val="005D6B9F"/>
    <w:rsid w:val="005D7C67"/>
    <w:rsid w:val="005E03B3"/>
    <w:rsid w:val="005E22A6"/>
    <w:rsid w:val="005E37B9"/>
    <w:rsid w:val="005E3AC9"/>
    <w:rsid w:val="005E4EFA"/>
    <w:rsid w:val="005E597A"/>
    <w:rsid w:val="005E66F5"/>
    <w:rsid w:val="005F1EC2"/>
    <w:rsid w:val="005F66B5"/>
    <w:rsid w:val="00600248"/>
    <w:rsid w:val="00606831"/>
    <w:rsid w:val="0061239D"/>
    <w:rsid w:val="006126E6"/>
    <w:rsid w:val="00612841"/>
    <w:rsid w:val="006145CA"/>
    <w:rsid w:val="00615D24"/>
    <w:rsid w:val="0061668C"/>
    <w:rsid w:val="00620143"/>
    <w:rsid w:val="00622126"/>
    <w:rsid w:val="0062265A"/>
    <w:rsid w:val="00624AD8"/>
    <w:rsid w:val="0062562F"/>
    <w:rsid w:val="006436BC"/>
    <w:rsid w:val="00651AF4"/>
    <w:rsid w:val="006537E7"/>
    <w:rsid w:val="00653AFF"/>
    <w:rsid w:val="00654212"/>
    <w:rsid w:val="0065487A"/>
    <w:rsid w:val="006615BE"/>
    <w:rsid w:val="00664340"/>
    <w:rsid w:val="00665135"/>
    <w:rsid w:val="00665B91"/>
    <w:rsid w:val="006705DB"/>
    <w:rsid w:val="00670C15"/>
    <w:rsid w:val="00676C03"/>
    <w:rsid w:val="006807C0"/>
    <w:rsid w:val="006827D0"/>
    <w:rsid w:val="00683534"/>
    <w:rsid w:val="00684069"/>
    <w:rsid w:val="006854CD"/>
    <w:rsid w:val="00685CF1"/>
    <w:rsid w:val="006875A6"/>
    <w:rsid w:val="006877DB"/>
    <w:rsid w:val="00687CB2"/>
    <w:rsid w:val="00692CF2"/>
    <w:rsid w:val="00695303"/>
    <w:rsid w:val="006A147C"/>
    <w:rsid w:val="006A3715"/>
    <w:rsid w:val="006A3915"/>
    <w:rsid w:val="006A3DE3"/>
    <w:rsid w:val="006B0740"/>
    <w:rsid w:val="006B1F10"/>
    <w:rsid w:val="006B3352"/>
    <w:rsid w:val="006B548B"/>
    <w:rsid w:val="006C3602"/>
    <w:rsid w:val="006C498F"/>
    <w:rsid w:val="006C7C53"/>
    <w:rsid w:val="006D0592"/>
    <w:rsid w:val="006D12E4"/>
    <w:rsid w:val="006E1C34"/>
    <w:rsid w:val="006E37E3"/>
    <w:rsid w:val="006E5733"/>
    <w:rsid w:val="006F0376"/>
    <w:rsid w:val="006F19A7"/>
    <w:rsid w:val="006F1A96"/>
    <w:rsid w:val="006F45B2"/>
    <w:rsid w:val="006F53FD"/>
    <w:rsid w:val="006F688C"/>
    <w:rsid w:val="0070572F"/>
    <w:rsid w:val="00706A82"/>
    <w:rsid w:val="00711BE0"/>
    <w:rsid w:val="007145CF"/>
    <w:rsid w:val="007152C0"/>
    <w:rsid w:val="007153BC"/>
    <w:rsid w:val="00716230"/>
    <w:rsid w:val="00716529"/>
    <w:rsid w:val="00720F76"/>
    <w:rsid w:val="0072251D"/>
    <w:rsid w:val="0072330B"/>
    <w:rsid w:val="007248B5"/>
    <w:rsid w:val="007249B6"/>
    <w:rsid w:val="0072796B"/>
    <w:rsid w:val="00734200"/>
    <w:rsid w:val="00734921"/>
    <w:rsid w:val="00735501"/>
    <w:rsid w:val="00736AD3"/>
    <w:rsid w:val="00736DED"/>
    <w:rsid w:val="00740999"/>
    <w:rsid w:val="00741981"/>
    <w:rsid w:val="00741C7C"/>
    <w:rsid w:val="007473EB"/>
    <w:rsid w:val="00753A8A"/>
    <w:rsid w:val="00753F74"/>
    <w:rsid w:val="00756FAD"/>
    <w:rsid w:val="00760051"/>
    <w:rsid w:val="00761750"/>
    <w:rsid w:val="00762ABC"/>
    <w:rsid w:val="00762E60"/>
    <w:rsid w:val="007654C3"/>
    <w:rsid w:val="007659EF"/>
    <w:rsid w:val="00765FCB"/>
    <w:rsid w:val="00767FD7"/>
    <w:rsid w:val="00770166"/>
    <w:rsid w:val="00772A6C"/>
    <w:rsid w:val="00773452"/>
    <w:rsid w:val="007736BE"/>
    <w:rsid w:val="00773FB5"/>
    <w:rsid w:val="00774341"/>
    <w:rsid w:val="0077570E"/>
    <w:rsid w:val="00776A5F"/>
    <w:rsid w:val="00781EE0"/>
    <w:rsid w:val="007873C2"/>
    <w:rsid w:val="00790736"/>
    <w:rsid w:val="0079406A"/>
    <w:rsid w:val="007A17AF"/>
    <w:rsid w:val="007A61B9"/>
    <w:rsid w:val="007A63FB"/>
    <w:rsid w:val="007B4141"/>
    <w:rsid w:val="007B6225"/>
    <w:rsid w:val="007B6940"/>
    <w:rsid w:val="007C167B"/>
    <w:rsid w:val="007C1F0E"/>
    <w:rsid w:val="007D2FC0"/>
    <w:rsid w:val="007D50C9"/>
    <w:rsid w:val="007D552A"/>
    <w:rsid w:val="007D7214"/>
    <w:rsid w:val="007F042A"/>
    <w:rsid w:val="007F1093"/>
    <w:rsid w:val="007F740B"/>
    <w:rsid w:val="00804DF8"/>
    <w:rsid w:val="008147ED"/>
    <w:rsid w:val="00814C4E"/>
    <w:rsid w:val="00815AF1"/>
    <w:rsid w:val="00816B34"/>
    <w:rsid w:val="00817191"/>
    <w:rsid w:val="00817896"/>
    <w:rsid w:val="008213A5"/>
    <w:rsid w:val="008219B9"/>
    <w:rsid w:val="00823DDD"/>
    <w:rsid w:val="0082527F"/>
    <w:rsid w:val="008271CB"/>
    <w:rsid w:val="00827E3D"/>
    <w:rsid w:val="00830CAD"/>
    <w:rsid w:val="00833790"/>
    <w:rsid w:val="00840B13"/>
    <w:rsid w:val="00841E34"/>
    <w:rsid w:val="00842EAE"/>
    <w:rsid w:val="0084408A"/>
    <w:rsid w:val="00846ABD"/>
    <w:rsid w:val="008516D3"/>
    <w:rsid w:val="00852B78"/>
    <w:rsid w:val="008551F2"/>
    <w:rsid w:val="00855F08"/>
    <w:rsid w:val="008576E2"/>
    <w:rsid w:val="008605F5"/>
    <w:rsid w:val="008612F6"/>
    <w:rsid w:val="00861D7F"/>
    <w:rsid w:val="0086304E"/>
    <w:rsid w:val="008675B4"/>
    <w:rsid w:val="0086794A"/>
    <w:rsid w:val="00870300"/>
    <w:rsid w:val="00871994"/>
    <w:rsid w:val="0087219B"/>
    <w:rsid w:val="008754C8"/>
    <w:rsid w:val="0087581F"/>
    <w:rsid w:val="0088122A"/>
    <w:rsid w:val="00884974"/>
    <w:rsid w:val="00885D35"/>
    <w:rsid w:val="00887ED0"/>
    <w:rsid w:val="00890AF7"/>
    <w:rsid w:val="00891FBB"/>
    <w:rsid w:val="00893F71"/>
    <w:rsid w:val="00895725"/>
    <w:rsid w:val="00895824"/>
    <w:rsid w:val="00896968"/>
    <w:rsid w:val="00896CD0"/>
    <w:rsid w:val="00897F48"/>
    <w:rsid w:val="008A11E2"/>
    <w:rsid w:val="008A3E0E"/>
    <w:rsid w:val="008A557D"/>
    <w:rsid w:val="008A748F"/>
    <w:rsid w:val="008B2B7B"/>
    <w:rsid w:val="008C075A"/>
    <w:rsid w:val="008C2051"/>
    <w:rsid w:val="008C3F7F"/>
    <w:rsid w:val="008C64CD"/>
    <w:rsid w:val="008C7772"/>
    <w:rsid w:val="008D5455"/>
    <w:rsid w:val="008D6CD7"/>
    <w:rsid w:val="008E0E25"/>
    <w:rsid w:val="008E211D"/>
    <w:rsid w:val="008E25FE"/>
    <w:rsid w:val="008E498E"/>
    <w:rsid w:val="008F044B"/>
    <w:rsid w:val="008F18D0"/>
    <w:rsid w:val="008F1EF9"/>
    <w:rsid w:val="008F4510"/>
    <w:rsid w:val="008F7847"/>
    <w:rsid w:val="0090265C"/>
    <w:rsid w:val="009053D2"/>
    <w:rsid w:val="00905AB8"/>
    <w:rsid w:val="009072DD"/>
    <w:rsid w:val="0091005E"/>
    <w:rsid w:val="00910636"/>
    <w:rsid w:val="0091600B"/>
    <w:rsid w:val="00917C28"/>
    <w:rsid w:val="009243D6"/>
    <w:rsid w:val="009255F4"/>
    <w:rsid w:val="00925C1C"/>
    <w:rsid w:val="00927C2E"/>
    <w:rsid w:val="009316B4"/>
    <w:rsid w:val="00931AB5"/>
    <w:rsid w:val="00933F47"/>
    <w:rsid w:val="009351ED"/>
    <w:rsid w:val="009366A0"/>
    <w:rsid w:val="00940479"/>
    <w:rsid w:val="00943334"/>
    <w:rsid w:val="00943733"/>
    <w:rsid w:val="00946E4D"/>
    <w:rsid w:val="00947130"/>
    <w:rsid w:val="009475C5"/>
    <w:rsid w:val="009516FF"/>
    <w:rsid w:val="00953693"/>
    <w:rsid w:val="00954EC5"/>
    <w:rsid w:val="00955F04"/>
    <w:rsid w:val="00956190"/>
    <w:rsid w:val="00956567"/>
    <w:rsid w:val="009570CA"/>
    <w:rsid w:val="00962679"/>
    <w:rsid w:val="009630FA"/>
    <w:rsid w:val="009638F3"/>
    <w:rsid w:val="00965DA9"/>
    <w:rsid w:val="0096626C"/>
    <w:rsid w:val="0096738B"/>
    <w:rsid w:val="009703D2"/>
    <w:rsid w:val="00970B69"/>
    <w:rsid w:val="00973FB4"/>
    <w:rsid w:val="00980A91"/>
    <w:rsid w:val="009848C6"/>
    <w:rsid w:val="009867AE"/>
    <w:rsid w:val="009871C1"/>
    <w:rsid w:val="00987AE0"/>
    <w:rsid w:val="009915F5"/>
    <w:rsid w:val="00993623"/>
    <w:rsid w:val="00996BBD"/>
    <w:rsid w:val="009A0823"/>
    <w:rsid w:val="009A1DB7"/>
    <w:rsid w:val="009A275E"/>
    <w:rsid w:val="009A399C"/>
    <w:rsid w:val="009A79A8"/>
    <w:rsid w:val="009C1017"/>
    <w:rsid w:val="009C6172"/>
    <w:rsid w:val="009C7210"/>
    <w:rsid w:val="009D02C3"/>
    <w:rsid w:val="009D423B"/>
    <w:rsid w:val="009E7A24"/>
    <w:rsid w:val="009F3391"/>
    <w:rsid w:val="009F5AB5"/>
    <w:rsid w:val="009F5EE1"/>
    <w:rsid w:val="009F73C7"/>
    <w:rsid w:val="009F7F4B"/>
    <w:rsid w:val="00A00FD0"/>
    <w:rsid w:val="00A02693"/>
    <w:rsid w:val="00A06164"/>
    <w:rsid w:val="00A127EF"/>
    <w:rsid w:val="00A148D3"/>
    <w:rsid w:val="00A20DAF"/>
    <w:rsid w:val="00A24C6E"/>
    <w:rsid w:val="00A272C9"/>
    <w:rsid w:val="00A343B2"/>
    <w:rsid w:val="00A4228B"/>
    <w:rsid w:val="00A52E8A"/>
    <w:rsid w:val="00A53CD4"/>
    <w:rsid w:val="00A53F40"/>
    <w:rsid w:val="00A5453C"/>
    <w:rsid w:val="00A55FD9"/>
    <w:rsid w:val="00A56FEB"/>
    <w:rsid w:val="00A57DDF"/>
    <w:rsid w:val="00A61CF5"/>
    <w:rsid w:val="00A66B7A"/>
    <w:rsid w:val="00A70BB6"/>
    <w:rsid w:val="00A809CC"/>
    <w:rsid w:val="00A90487"/>
    <w:rsid w:val="00A96186"/>
    <w:rsid w:val="00A97253"/>
    <w:rsid w:val="00A97F24"/>
    <w:rsid w:val="00AA045C"/>
    <w:rsid w:val="00AA4C72"/>
    <w:rsid w:val="00AB0E18"/>
    <w:rsid w:val="00AB34F5"/>
    <w:rsid w:val="00AB38FE"/>
    <w:rsid w:val="00AB4970"/>
    <w:rsid w:val="00AB67F8"/>
    <w:rsid w:val="00AB69BE"/>
    <w:rsid w:val="00AC0449"/>
    <w:rsid w:val="00AC150A"/>
    <w:rsid w:val="00AC79F5"/>
    <w:rsid w:val="00AD01D9"/>
    <w:rsid w:val="00AD1148"/>
    <w:rsid w:val="00AD4B7E"/>
    <w:rsid w:val="00AE51E6"/>
    <w:rsid w:val="00AE585B"/>
    <w:rsid w:val="00AE6D1B"/>
    <w:rsid w:val="00AE7221"/>
    <w:rsid w:val="00AF0C2F"/>
    <w:rsid w:val="00AF338C"/>
    <w:rsid w:val="00B02DB5"/>
    <w:rsid w:val="00B02F9C"/>
    <w:rsid w:val="00B04365"/>
    <w:rsid w:val="00B051A0"/>
    <w:rsid w:val="00B13834"/>
    <w:rsid w:val="00B14DDE"/>
    <w:rsid w:val="00B1574E"/>
    <w:rsid w:val="00B15A1D"/>
    <w:rsid w:val="00B21D8A"/>
    <w:rsid w:val="00B228FA"/>
    <w:rsid w:val="00B26F54"/>
    <w:rsid w:val="00B328B4"/>
    <w:rsid w:val="00B364F9"/>
    <w:rsid w:val="00B50311"/>
    <w:rsid w:val="00B510A5"/>
    <w:rsid w:val="00B54B0F"/>
    <w:rsid w:val="00B56A8D"/>
    <w:rsid w:val="00B56DA7"/>
    <w:rsid w:val="00B57402"/>
    <w:rsid w:val="00B6250B"/>
    <w:rsid w:val="00B6288C"/>
    <w:rsid w:val="00B708A8"/>
    <w:rsid w:val="00B76B62"/>
    <w:rsid w:val="00B85A19"/>
    <w:rsid w:val="00B86F12"/>
    <w:rsid w:val="00B90C2F"/>
    <w:rsid w:val="00B926B7"/>
    <w:rsid w:val="00B94C89"/>
    <w:rsid w:val="00B96629"/>
    <w:rsid w:val="00B96DEA"/>
    <w:rsid w:val="00B97DDB"/>
    <w:rsid w:val="00BA67F3"/>
    <w:rsid w:val="00BA6C36"/>
    <w:rsid w:val="00BB587E"/>
    <w:rsid w:val="00BC192E"/>
    <w:rsid w:val="00BC27E1"/>
    <w:rsid w:val="00BC37B9"/>
    <w:rsid w:val="00BC414B"/>
    <w:rsid w:val="00BD0D8D"/>
    <w:rsid w:val="00BD3A6C"/>
    <w:rsid w:val="00BD5713"/>
    <w:rsid w:val="00BE1398"/>
    <w:rsid w:val="00BE2E4E"/>
    <w:rsid w:val="00BE7AE4"/>
    <w:rsid w:val="00BE7DC7"/>
    <w:rsid w:val="00BF233C"/>
    <w:rsid w:val="00BF4B24"/>
    <w:rsid w:val="00C078B9"/>
    <w:rsid w:val="00C12D05"/>
    <w:rsid w:val="00C13A3D"/>
    <w:rsid w:val="00C1499C"/>
    <w:rsid w:val="00C153CC"/>
    <w:rsid w:val="00C16452"/>
    <w:rsid w:val="00C1717C"/>
    <w:rsid w:val="00C21704"/>
    <w:rsid w:val="00C2471D"/>
    <w:rsid w:val="00C25D22"/>
    <w:rsid w:val="00C30CD9"/>
    <w:rsid w:val="00C32AC0"/>
    <w:rsid w:val="00C32B20"/>
    <w:rsid w:val="00C3731C"/>
    <w:rsid w:val="00C37FFA"/>
    <w:rsid w:val="00C4051D"/>
    <w:rsid w:val="00C40FE3"/>
    <w:rsid w:val="00C433CE"/>
    <w:rsid w:val="00C43EB1"/>
    <w:rsid w:val="00C44335"/>
    <w:rsid w:val="00C4490D"/>
    <w:rsid w:val="00C47F63"/>
    <w:rsid w:val="00C51721"/>
    <w:rsid w:val="00C54357"/>
    <w:rsid w:val="00C64058"/>
    <w:rsid w:val="00C6426A"/>
    <w:rsid w:val="00C66716"/>
    <w:rsid w:val="00C6674F"/>
    <w:rsid w:val="00C75340"/>
    <w:rsid w:val="00C75739"/>
    <w:rsid w:val="00C83691"/>
    <w:rsid w:val="00C84BD9"/>
    <w:rsid w:val="00C852A6"/>
    <w:rsid w:val="00C85B3A"/>
    <w:rsid w:val="00C914D6"/>
    <w:rsid w:val="00C9260D"/>
    <w:rsid w:val="00C93221"/>
    <w:rsid w:val="00C95D41"/>
    <w:rsid w:val="00CA1607"/>
    <w:rsid w:val="00CA18DD"/>
    <w:rsid w:val="00CA3B10"/>
    <w:rsid w:val="00CA4511"/>
    <w:rsid w:val="00CB16FF"/>
    <w:rsid w:val="00CB18C0"/>
    <w:rsid w:val="00CB251A"/>
    <w:rsid w:val="00CB7956"/>
    <w:rsid w:val="00CB7CD6"/>
    <w:rsid w:val="00CC468F"/>
    <w:rsid w:val="00CC4C95"/>
    <w:rsid w:val="00CC4EA8"/>
    <w:rsid w:val="00CC51DD"/>
    <w:rsid w:val="00CC6D9A"/>
    <w:rsid w:val="00CD02AB"/>
    <w:rsid w:val="00CD03A8"/>
    <w:rsid w:val="00CD5589"/>
    <w:rsid w:val="00CE0122"/>
    <w:rsid w:val="00CE45D7"/>
    <w:rsid w:val="00CF04D6"/>
    <w:rsid w:val="00CF3398"/>
    <w:rsid w:val="00CF4AAF"/>
    <w:rsid w:val="00CF6040"/>
    <w:rsid w:val="00CF60D5"/>
    <w:rsid w:val="00D046A1"/>
    <w:rsid w:val="00D0716B"/>
    <w:rsid w:val="00D10CCE"/>
    <w:rsid w:val="00D11347"/>
    <w:rsid w:val="00D12640"/>
    <w:rsid w:val="00D14442"/>
    <w:rsid w:val="00D16097"/>
    <w:rsid w:val="00D16FF9"/>
    <w:rsid w:val="00D259C6"/>
    <w:rsid w:val="00D25CB8"/>
    <w:rsid w:val="00D25CE6"/>
    <w:rsid w:val="00D26C3E"/>
    <w:rsid w:val="00D35C53"/>
    <w:rsid w:val="00D35E59"/>
    <w:rsid w:val="00D35F04"/>
    <w:rsid w:val="00D41D02"/>
    <w:rsid w:val="00D46332"/>
    <w:rsid w:val="00D50F75"/>
    <w:rsid w:val="00D52E14"/>
    <w:rsid w:val="00D52E38"/>
    <w:rsid w:val="00D53973"/>
    <w:rsid w:val="00D55E36"/>
    <w:rsid w:val="00D60CAF"/>
    <w:rsid w:val="00D62168"/>
    <w:rsid w:val="00D638E0"/>
    <w:rsid w:val="00D71370"/>
    <w:rsid w:val="00D72528"/>
    <w:rsid w:val="00D814B9"/>
    <w:rsid w:val="00D85275"/>
    <w:rsid w:val="00D8542A"/>
    <w:rsid w:val="00D938E5"/>
    <w:rsid w:val="00D96FBF"/>
    <w:rsid w:val="00D9709F"/>
    <w:rsid w:val="00DA0C64"/>
    <w:rsid w:val="00DA22C7"/>
    <w:rsid w:val="00DA2E0F"/>
    <w:rsid w:val="00DA74F3"/>
    <w:rsid w:val="00DB2B77"/>
    <w:rsid w:val="00DB310B"/>
    <w:rsid w:val="00DB612A"/>
    <w:rsid w:val="00DB6E49"/>
    <w:rsid w:val="00DC0509"/>
    <w:rsid w:val="00DC2D13"/>
    <w:rsid w:val="00DC433A"/>
    <w:rsid w:val="00DD27F9"/>
    <w:rsid w:val="00DD6200"/>
    <w:rsid w:val="00DE0BDF"/>
    <w:rsid w:val="00DE36B4"/>
    <w:rsid w:val="00DE752E"/>
    <w:rsid w:val="00DF04C6"/>
    <w:rsid w:val="00DF0852"/>
    <w:rsid w:val="00DF3680"/>
    <w:rsid w:val="00DF3CC3"/>
    <w:rsid w:val="00E00209"/>
    <w:rsid w:val="00E12CBF"/>
    <w:rsid w:val="00E136D4"/>
    <w:rsid w:val="00E15D04"/>
    <w:rsid w:val="00E16A0D"/>
    <w:rsid w:val="00E21DC7"/>
    <w:rsid w:val="00E25CDC"/>
    <w:rsid w:val="00E27A58"/>
    <w:rsid w:val="00E34526"/>
    <w:rsid w:val="00E357F0"/>
    <w:rsid w:val="00E40ACA"/>
    <w:rsid w:val="00E4724B"/>
    <w:rsid w:val="00E561C3"/>
    <w:rsid w:val="00E615B4"/>
    <w:rsid w:val="00E65AF1"/>
    <w:rsid w:val="00E65FDA"/>
    <w:rsid w:val="00E73125"/>
    <w:rsid w:val="00E75B99"/>
    <w:rsid w:val="00E76C31"/>
    <w:rsid w:val="00E864D8"/>
    <w:rsid w:val="00E86758"/>
    <w:rsid w:val="00E86C50"/>
    <w:rsid w:val="00E86E61"/>
    <w:rsid w:val="00E8744F"/>
    <w:rsid w:val="00E92209"/>
    <w:rsid w:val="00E943C1"/>
    <w:rsid w:val="00E94D3E"/>
    <w:rsid w:val="00EA075B"/>
    <w:rsid w:val="00EA2405"/>
    <w:rsid w:val="00EA28FD"/>
    <w:rsid w:val="00EA64D3"/>
    <w:rsid w:val="00EA7E73"/>
    <w:rsid w:val="00EC067D"/>
    <w:rsid w:val="00EC2387"/>
    <w:rsid w:val="00EC26E1"/>
    <w:rsid w:val="00EC3524"/>
    <w:rsid w:val="00EC3BCB"/>
    <w:rsid w:val="00EC47FC"/>
    <w:rsid w:val="00EC6B9E"/>
    <w:rsid w:val="00ED2E43"/>
    <w:rsid w:val="00ED3856"/>
    <w:rsid w:val="00ED4E37"/>
    <w:rsid w:val="00ED534B"/>
    <w:rsid w:val="00ED5F2E"/>
    <w:rsid w:val="00EE215A"/>
    <w:rsid w:val="00EE2FDE"/>
    <w:rsid w:val="00EE37E8"/>
    <w:rsid w:val="00EE685F"/>
    <w:rsid w:val="00EF001E"/>
    <w:rsid w:val="00EF005B"/>
    <w:rsid w:val="00EF0067"/>
    <w:rsid w:val="00EF100E"/>
    <w:rsid w:val="00EF1236"/>
    <w:rsid w:val="00EF5DE1"/>
    <w:rsid w:val="00F00D0A"/>
    <w:rsid w:val="00F01863"/>
    <w:rsid w:val="00F028ED"/>
    <w:rsid w:val="00F049DC"/>
    <w:rsid w:val="00F076A7"/>
    <w:rsid w:val="00F20DB2"/>
    <w:rsid w:val="00F22493"/>
    <w:rsid w:val="00F267BC"/>
    <w:rsid w:val="00F35BED"/>
    <w:rsid w:val="00F41DB3"/>
    <w:rsid w:val="00F43CE0"/>
    <w:rsid w:val="00F46946"/>
    <w:rsid w:val="00F469B3"/>
    <w:rsid w:val="00F470D0"/>
    <w:rsid w:val="00F5441E"/>
    <w:rsid w:val="00F56A40"/>
    <w:rsid w:val="00F56EF7"/>
    <w:rsid w:val="00F5754B"/>
    <w:rsid w:val="00F60B56"/>
    <w:rsid w:val="00F61C25"/>
    <w:rsid w:val="00F61EBF"/>
    <w:rsid w:val="00F61F3C"/>
    <w:rsid w:val="00F73A81"/>
    <w:rsid w:val="00F75244"/>
    <w:rsid w:val="00F76374"/>
    <w:rsid w:val="00F77B89"/>
    <w:rsid w:val="00F82A23"/>
    <w:rsid w:val="00F841E4"/>
    <w:rsid w:val="00F84427"/>
    <w:rsid w:val="00F86719"/>
    <w:rsid w:val="00F8708A"/>
    <w:rsid w:val="00F9007B"/>
    <w:rsid w:val="00F9055C"/>
    <w:rsid w:val="00FB15E4"/>
    <w:rsid w:val="00FB2016"/>
    <w:rsid w:val="00FB3355"/>
    <w:rsid w:val="00FC1705"/>
    <w:rsid w:val="00FC4C36"/>
    <w:rsid w:val="00FC69B0"/>
    <w:rsid w:val="00FD1A06"/>
    <w:rsid w:val="00FD255D"/>
    <w:rsid w:val="00FD2FB7"/>
    <w:rsid w:val="00FD446D"/>
    <w:rsid w:val="00FD45A4"/>
    <w:rsid w:val="00FE03B7"/>
    <w:rsid w:val="00FE4338"/>
    <w:rsid w:val="00FE6163"/>
    <w:rsid w:val="00FE6D1C"/>
    <w:rsid w:val="00FF4EC5"/>
    <w:rsid w:val="0837DBB2"/>
    <w:rsid w:val="206B8C6A"/>
    <w:rsid w:val="5A42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166CA"/>
  <w15:chartTrackingRefBased/>
  <w15:docId w15:val="{452CFEF9-EECB-4BA1-A71F-0BC6CD1B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76B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176B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76B0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8F1EF9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7D721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D7214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A53F40"/>
    <w:rPr>
      <w:color w:val="954F72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3866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386634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3866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386634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43CE0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43CE0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43CE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1B78D5E9E25C4C840B53239D764C24" ma:contentTypeVersion="2" ma:contentTypeDescription="Utwórz nowy dokument." ma:contentTypeScope="" ma:versionID="5f1b225e7b48c7b8213e8733b608df94">
  <xsd:schema xmlns:xsd="http://www.w3.org/2001/XMLSchema" xmlns:xs="http://www.w3.org/2001/XMLSchema" xmlns:p="http://schemas.microsoft.com/office/2006/metadata/properties" xmlns:ns3="84bae827-43eb-4799-b986-0b4b10c2bedf" targetNamespace="http://schemas.microsoft.com/office/2006/metadata/properties" ma:root="true" ma:fieldsID="85735bc603883f2c416c4397e3810feb" ns3:_="">
    <xsd:import namespace="84bae827-43eb-4799-b986-0b4b10c2be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ae827-43eb-4799-b986-0b4b10c2be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638219-20F5-46B7-A5CC-19141CC991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bae827-43eb-4799-b986-0b4b10c2be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96DD92-3499-4F16-A792-D543C0B05D78}">
  <ds:schemaRefs>
    <ds:schemaRef ds:uri="http://purl.org/dc/dcmitype/"/>
    <ds:schemaRef ds:uri="http://schemas.microsoft.com/office/2006/documentManagement/types"/>
    <ds:schemaRef ds:uri="http://purl.org/dc/terms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84bae827-43eb-4799-b986-0b4b10c2bedf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73B57ED-24E3-4702-A146-A61A63DDAA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1160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Kulig</dc:creator>
  <cp:keywords/>
  <dc:description/>
  <cp:lastModifiedBy>Przemysław Ryś</cp:lastModifiedBy>
  <cp:revision>2</cp:revision>
  <dcterms:created xsi:type="dcterms:W3CDTF">2021-11-01T17:57:00Z</dcterms:created>
  <dcterms:modified xsi:type="dcterms:W3CDTF">2021-11-01T17:57:00Z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0x010100FF1B78D5E9E25C4C840B53239D764C24</vt:lpwstr>
  </property>
</Properties>
</file>